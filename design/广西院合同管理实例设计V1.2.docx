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sz w:val="44"/>
        </w:rPr>
      </w:pPr>
    </w:p>
    <w:p>
      <w:pPr>
        <w:pStyle w:val="23"/>
        <w:rPr>
          <w:sz w:val="44"/>
        </w:rPr>
      </w:pPr>
      <w:r>
        <w:rPr>
          <w:rFonts w:hint="eastAsia"/>
          <w:sz w:val="44"/>
        </w:rPr>
        <w:t>广西院合同管理合同实例</w:t>
      </w:r>
      <w:bookmarkStart w:id="0" w:name="OLE_LINK2"/>
      <w:bookmarkStart w:id="1" w:name="OLE_LINK1"/>
      <w:r>
        <w:rPr>
          <w:rFonts w:hint="eastAsia"/>
          <w:sz w:val="44"/>
        </w:rPr>
        <w:t>设计</w:t>
      </w:r>
    </w:p>
    <w:bookmarkEnd w:id="0"/>
    <w:bookmarkEnd w:id="1"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/>
    <w:p/>
    <w:p>
      <w:pPr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 xml:space="preserve">                     </w:t>
      </w:r>
    </w:p>
    <w:p>
      <w:pPr>
        <w:ind w:left="3360" w:firstLine="420"/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 xml:space="preserve"> V1.</w:t>
      </w:r>
      <w:ins w:id="0" w:author="zjf" w:date="2017-07-18T13:47:28Z">
        <w:r>
          <w:rPr>
            <w:rFonts w:hint="eastAsia" w:ascii="Calibri" w:hAnsi="Calibri" w:cs="Calibri"/>
            <w:sz w:val="36"/>
            <w:lang w:val="en-US" w:eastAsia="zh-CN"/>
          </w:rPr>
          <w:t>2</w:t>
        </w:r>
      </w:ins>
      <w:del w:id="1" w:author="zjf" w:date="2017-07-18T13:47:28Z">
        <w:r>
          <w:rPr>
            <w:rFonts w:ascii="Calibri" w:hAnsi="Calibri" w:cs="Calibri"/>
            <w:sz w:val="36"/>
          </w:rPr>
          <w:delText>1</w:delText>
        </w:r>
      </w:del>
    </w:p>
    <w:p>
      <w:pPr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 xml:space="preserve"> </w:t>
      </w:r>
    </w:p>
    <w:p>
      <w:pPr>
        <w:rPr>
          <w:rFonts w:ascii="Calibri" w:hAnsi="Calibri" w:cs="Calibri"/>
          <w:sz w:val="36"/>
        </w:rPr>
      </w:pPr>
    </w:p>
    <w:p>
      <w:pPr>
        <w:rPr>
          <w:rFonts w:ascii="Calibri" w:hAnsi="Calibri" w:cs="Calibri"/>
          <w:sz w:val="36"/>
        </w:rPr>
      </w:pPr>
    </w:p>
    <w:p>
      <w:pPr>
        <w:ind w:left="2940"/>
        <w:rPr>
          <w:rFonts w:ascii="Calibri" w:hAnsi="Calibri" w:cs="Calibri"/>
          <w:sz w:val="28"/>
        </w:rPr>
      </w:pPr>
      <w:r>
        <w:rPr>
          <w:rFonts w:hint="eastAsia" w:ascii="Calibri" w:hAnsi="Calibri" w:cs="Calibri"/>
          <w:sz w:val="40"/>
        </w:rPr>
        <w:t xml:space="preserve"> </w:t>
      </w:r>
      <w:r>
        <w:rPr>
          <w:rFonts w:hint="eastAsia" w:ascii="Calibri" w:hAnsi="Calibri" w:cs="Calibri"/>
          <w:sz w:val="28"/>
        </w:rPr>
        <w:t>重庆百木科技有限公司</w:t>
      </w:r>
    </w:p>
    <w:p>
      <w:pPr>
        <w:rPr>
          <w:rFonts w:ascii="Calibri" w:hAnsi="Calibri" w:cs="Calibri"/>
          <w:sz w:val="28"/>
        </w:rPr>
      </w:pP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 xml:space="preserve">    </w:t>
      </w:r>
      <w:r>
        <w:rPr>
          <w:rFonts w:hint="eastAsia" w:ascii="Calibri" w:hAnsi="Calibri" w:eastAsia="宋体" w:cs="Calibri"/>
          <w:sz w:val="28"/>
        </w:rPr>
        <w:t xml:space="preserve"> </w:t>
      </w:r>
      <w:r>
        <w:rPr>
          <w:rFonts w:hint="eastAsia" w:ascii="Calibri" w:hAnsi="Calibri" w:cs="Calibri"/>
          <w:sz w:val="28"/>
        </w:rPr>
        <w:t>20</w:t>
      </w:r>
      <w:r>
        <w:rPr>
          <w:rFonts w:hint="eastAsia" w:ascii="Calibri" w:hAnsi="Calibri" w:eastAsia="宋体" w:cs="Calibri"/>
          <w:sz w:val="28"/>
        </w:rPr>
        <w:t>17</w:t>
      </w:r>
      <w:r>
        <w:rPr>
          <w:rFonts w:hint="eastAsia" w:ascii="Calibri" w:hAnsi="Calibri" w:cs="Calibri"/>
          <w:sz w:val="28"/>
        </w:rPr>
        <w:t>.</w:t>
      </w:r>
      <w:r>
        <w:rPr>
          <w:rFonts w:hint="eastAsia" w:ascii="Calibri" w:hAnsi="Calibri" w:eastAsia="宋体" w:cs="Calibri"/>
          <w:sz w:val="28"/>
        </w:rPr>
        <w:t>07</w:t>
      </w:r>
      <w:r>
        <w:rPr>
          <w:rFonts w:hint="eastAsia" w:ascii="Calibri" w:hAnsi="Calibri" w:cs="Calibri"/>
          <w:sz w:val="28"/>
        </w:rPr>
        <w:t>.</w:t>
      </w:r>
      <w:r>
        <w:rPr>
          <w:rFonts w:hint="eastAsia" w:ascii="Calibri" w:hAnsi="Calibri" w:eastAsia="宋体" w:cs="Calibri"/>
          <w:sz w:val="28"/>
        </w:rPr>
        <w:t>13</w:t>
      </w:r>
      <w:r>
        <w:rPr>
          <w:rFonts w:hint="eastAsia"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8"/>
        </w:rPr>
        <w:t>B</w:t>
      </w:r>
      <w:r>
        <w:rPr>
          <w:rFonts w:hint="eastAsia" w:ascii="Calibri" w:hAnsi="Calibri" w:cs="Calibri"/>
          <w:sz w:val="28"/>
        </w:rPr>
        <w:t xml:space="preserve">y </w:t>
      </w:r>
      <w:r>
        <w:rPr>
          <w:rFonts w:hint="eastAsia" w:ascii="Calibri" w:hAnsi="Calibri" w:eastAsia="宋体" w:cs="Calibri"/>
          <w:sz w:val="28"/>
        </w:rPr>
        <w:t>zhoujf</w:t>
      </w:r>
    </w:p>
    <w:p>
      <w:pPr>
        <w:widowControl/>
        <w:jc w:val="left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>
      <w:pPr>
        <w:rPr>
          <w:rFonts w:cs="Arial"/>
          <w:sz w:val="36"/>
          <w:szCs w:val="36"/>
        </w:rPr>
      </w:pPr>
      <w:r>
        <w:rPr>
          <w:rFonts w:hint="eastAsia" w:cs="Arial"/>
          <w:sz w:val="36"/>
          <w:szCs w:val="36"/>
        </w:rPr>
        <w:t>文档控制</w:t>
      </w:r>
    </w:p>
    <w:p>
      <w:pPr>
        <w:spacing w:before="100" w:beforeAutospacing="1" w:after="100" w:afterAutospacing="1"/>
        <w:rPr>
          <w:rFonts w:cs="Arial"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文档更新记录</w:t>
      </w:r>
    </w:p>
    <w:tbl>
      <w:tblPr>
        <w:tblStyle w:val="27"/>
        <w:tblW w:w="91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797"/>
        <w:gridCol w:w="1560"/>
        <w:gridCol w:w="992"/>
        <w:gridCol w:w="481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797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更新人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版本</w:t>
            </w:r>
          </w:p>
        </w:tc>
        <w:tc>
          <w:tcPr>
            <w:tcW w:w="481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1797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???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2017-2-13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修改合同属性的Range值，添加Range的国际化设置；添加内容合同管理需求-添加合同信息字段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2017-2-14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更新一些截图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2017-2-17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增加Policy的state的国际化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2017-7-76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Albert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根据访谈后的需求更新本文档，调整字段及命名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2017-7-13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Zhoujf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根据2017/7/11日访谈记录，更新本文档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ins w:id="2" w:author="zjf" w:date="2017-07-18T13:47:42Z"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ins w:id="3" w:author="zjf" w:date="2017-07-18T13:47:42Z"/>
                <w:rFonts w:hint="eastAsia" w:cs="Arial" w:asciiTheme="minorEastAsia" w:hAnsiTheme="minorEastAsia" w:eastAsiaTheme="minorEastAsia"/>
                <w:lang w:val="en-US" w:eastAsia="zh-CN"/>
              </w:rPr>
            </w:pPr>
            <w:ins w:id="4" w:author="zjf" w:date="2017-07-18T13:47:44Z">
              <w:r>
                <w:rPr>
                  <w:rFonts w:hint="eastAsia" w:cs="Arial" w:asciiTheme="minorEastAsia" w:hAnsiTheme="minorEastAsia"/>
                  <w:lang w:val="en-US" w:eastAsia="zh-CN"/>
                </w:rPr>
                <w:t>201</w:t>
              </w:r>
            </w:ins>
            <w:ins w:id="5" w:author="zjf" w:date="2017-07-18T13:47:45Z">
              <w:r>
                <w:rPr>
                  <w:rFonts w:hint="eastAsia" w:cs="Arial" w:asciiTheme="minorEastAsia" w:hAnsiTheme="minorEastAsia"/>
                  <w:lang w:val="en-US" w:eastAsia="zh-CN"/>
                </w:rPr>
                <w:t>7-7</w:t>
              </w:r>
            </w:ins>
            <w:ins w:id="6" w:author="zjf" w:date="2017-07-18T13:47:46Z">
              <w:r>
                <w:rPr>
                  <w:rFonts w:hint="eastAsia" w:cs="Arial" w:asciiTheme="minorEastAsia" w:hAnsiTheme="minorEastAsia"/>
                  <w:lang w:val="en-US" w:eastAsia="zh-CN"/>
                </w:rPr>
                <w:t>-</w:t>
              </w:r>
            </w:ins>
            <w:ins w:id="7" w:author="zjf" w:date="2017-07-18T13:47:47Z">
              <w:r>
                <w:rPr>
                  <w:rFonts w:hint="eastAsia" w:cs="Arial" w:asciiTheme="minorEastAsia" w:hAnsiTheme="minorEastAsia"/>
                  <w:lang w:val="en-US" w:eastAsia="zh-CN"/>
                </w:rPr>
                <w:t>18</w:t>
              </w:r>
            </w:ins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ins w:id="8" w:author="zjf" w:date="2017-07-18T13:47:42Z"/>
                <w:rFonts w:hint="eastAsia" w:cs="Arial" w:asciiTheme="minorEastAsia" w:hAnsiTheme="minorEastAsia" w:eastAsiaTheme="minorEastAsia"/>
                <w:lang w:val="en-US" w:eastAsia="zh-CN"/>
              </w:rPr>
            </w:pPr>
            <w:ins w:id="9" w:author="zjf" w:date="2017-07-18T13:47:49Z">
              <w:r>
                <w:rPr>
                  <w:rFonts w:hint="eastAsia" w:cs="Arial" w:asciiTheme="minorEastAsia" w:hAnsiTheme="minorEastAsia"/>
                  <w:lang w:val="en-US" w:eastAsia="zh-CN"/>
                </w:rPr>
                <w:t>zh</w:t>
              </w:r>
            </w:ins>
            <w:ins w:id="10" w:author="zjf" w:date="2017-07-18T13:47:50Z">
              <w:r>
                <w:rPr>
                  <w:rFonts w:hint="eastAsia" w:cs="Arial" w:asciiTheme="minorEastAsia" w:hAnsiTheme="minorEastAsia"/>
                  <w:lang w:val="en-US" w:eastAsia="zh-CN"/>
                </w:rPr>
                <w:t>ou</w:t>
              </w:r>
            </w:ins>
            <w:ins w:id="11" w:author="zjf" w:date="2017-07-18T13:47:51Z">
              <w:r>
                <w:rPr>
                  <w:rFonts w:hint="eastAsia" w:cs="Arial" w:asciiTheme="minorEastAsia" w:hAnsiTheme="minorEastAsia"/>
                  <w:lang w:val="en-US" w:eastAsia="zh-CN"/>
                </w:rPr>
                <w:t>jf</w:t>
              </w:r>
            </w:ins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ins w:id="12" w:author="zjf" w:date="2017-07-18T13:47:42Z"/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ins w:id="13" w:author="zjf" w:date="2017-07-18T13:47:42Z"/>
                <w:rFonts w:hint="eastAsia" w:cs="Arial" w:asciiTheme="minorEastAsia" w:hAnsiTheme="minorEastAsia"/>
                <w:lang w:val="en-US" w:eastAsia="zh-CN"/>
              </w:rPr>
            </w:pPr>
            <w:ins w:id="14" w:author="zjf" w:date="2017-07-18T13:47:55Z">
              <w:r>
                <w:rPr>
                  <w:rFonts w:hint="eastAsia" w:cs="Arial" w:asciiTheme="minorEastAsia" w:hAnsiTheme="minorEastAsia"/>
                  <w:lang w:val="en-US" w:eastAsia="zh-CN"/>
                </w:rPr>
                <w:t>根据201</w:t>
              </w:r>
            </w:ins>
            <w:ins w:id="15" w:author="zjf" w:date="2017-07-18T13:47:56Z">
              <w:r>
                <w:rPr>
                  <w:rFonts w:hint="eastAsia" w:cs="Arial" w:asciiTheme="minorEastAsia" w:hAnsiTheme="minorEastAsia"/>
                  <w:lang w:val="en-US" w:eastAsia="zh-CN"/>
                </w:rPr>
                <w:t>7/</w:t>
              </w:r>
            </w:ins>
            <w:ins w:id="16" w:author="zjf" w:date="2017-07-18T13:47:57Z">
              <w:r>
                <w:rPr>
                  <w:rFonts w:hint="eastAsia" w:cs="Arial" w:asciiTheme="minorEastAsia" w:hAnsiTheme="minorEastAsia"/>
                  <w:lang w:val="en-US" w:eastAsia="zh-CN"/>
                </w:rPr>
                <w:t>7/</w:t>
              </w:r>
            </w:ins>
            <w:ins w:id="17" w:author="zjf" w:date="2017-07-18T13:47:58Z">
              <w:r>
                <w:rPr>
                  <w:rFonts w:hint="eastAsia" w:cs="Arial" w:asciiTheme="minorEastAsia" w:hAnsiTheme="minorEastAsia"/>
                  <w:lang w:val="en-US" w:eastAsia="zh-CN"/>
                </w:rPr>
                <w:t>18日</w:t>
              </w:r>
            </w:ins>
            <w:ins w:id="18" w:author="zjf" w:date="2017-07-18T13:48:00Z">
              <w:r>
                <w:rPr>
                  <w:rFonts w:hint="eastAsia" w:cs="Arial" w:asciiTheme="minorEastAsia" w:hAnsiTheme="minorEastAsia"/>
                  <w:lang w:val="en-US" w:eastAsia="zh-CN"/>
                </w:rPr>
                <w:t>访谈记录</w:t>
              </w:r>
            </w:ins>
            <w:ins w:id="19" w:author="zjf" w:date="2017-07-18T14:11:48Z">
              <w:r>
                <w:rPr>
                  <w:rFonts w:hint="eastAsia" w:cs="Arial" w:asciiTheme="minorEastAsia" w:hAnsiTheme="minorEastAsia"/>
                  <w:lang w:val="en-US" w:eastAsia="zh-CN"/>
                </w:rPr>
                <w:t>，</w:t>
              </w:r>
            </w:ins>
            <w:ins w:id="20" w:author="zjf" w:date="2017-07-18T14:11:50Z">
              <w:r>
                <w:rPr>
                  <w:rFonts w:hint="eastAsia" w:cs="Arial" w:asciiTheme="minorEastAsia" w:hAnsiTheme="minorEastAsia"/>
                  <w:lang w:val="en-US" w:eastAsia="zh-CN"/>
                </w:rPr>
                <w:t>进行</w:t>
              </w:r>
            </w:ins>
            <w:ins w:id="21" w:author="zjf" w:date="2017-07-18T14:11:51Z">
              <w:r>
                <w:rPr>
                  <w:rFonts w:hint="eastAsia" w:cs="Arial" w:asciiTheme="minorEastAsia" w:hAnsiTheme="minorEastAsia"/>
                  <w:lang w:val="en-US" w:eastAsia="zh-CN"/>
                </w:rPr>
                <w:t>如下</w:t>
              </w:r>
            </w:ins>
            <w:ins w:id="22" w:author="zjf" w:date="2017-07-18T14:11:52Z">
              <w:r>
                <w:rPr>
                  <w:rFonts w:hint="eastAsia" w:cs="Arial" w:asciiTheme="minorEastAsia" w:hAnsiTheme="minorEastAsia"/>
                  <w:lang w:val="en-US" w:eastAsia="zh-CN"/>
                </w:rPr>
                <w:t>修改</w:t>
              </w:r>
            </w:ins>
            <w:ins w:id="23" w:author="zjf" w:date="2017-07-18T14:11:56Z">
              <w:r>
                <w:rPr>
                  <w:rFonts w:hint="eastAsia" w:cs="Arial" w:asciiTheme="minorEastAsia" w:hAnsiTheme="minorEastAsia"/>
                  <w:lang w:val="en-US" w:eastAsia="zh-CN"/>
                </w:rPr>
                <w:br w:type="textWrapping"/>
              </w:r>
            </w:ins>
            <w:ins w:id="24" w:author="zjf" w:date="2017-07-18T14:11:57Z">
              <w:r>
                <w:rPr>
                  <w:rFonts w:hint="eastAsia" w:cs="Arial" w:asciiTheme="minorEastAsia" w:hAnsiTheme="minorEastAsia"/>
                  <w:lang w:val="en-US" w:eastAsia="zh-CN"/>
                </w:rPr>
                <w:t xml:space="preserve">1. </w:t>
              </w:r>
            </w:ins>
            <w:ins w:id="25" w:author="zjf" w:date="2017-07-18T14:13:00Z">
              <w:r>
                <w:rPr>
                  <w:rFonts w:hint="eastAsia" w:cs="Arial" w:asciiTheme="minorEastAsia" w:hAnsiTheme="minorEastAsia"/>
                  <w:lang w:val="en-US" w:eastAsia="zh-CN"/>
                </w:rPr>
                <w:t>合同</w:t>
              </w:r>
            </w:ins>
            <w:ins w:id="26" w:author="zjf" w:date="2017-07-18T14:13:01Z">
              <w:r>
                <w:rPr>
                  <w:rFonts w:hint="eastAsia" w:cs="Arial" w:asciiTheme="minorEastAsia" w:hAnsiTheme="minorEastAsia"/>
                  <w:lang w:val="en-US" w:eastAsia="zh-CN"/>
                </w:rPr>
                <w:t>增加</w:t>
              </w:r>
            </w:ins>
            <w:ins w:id="27" w:author="zjf" w:date="2017-07-18T14:13:18Z">
              <w:r>
                <w:rPr>
                  <w:rFonts w:hint="eastAsia" w:cs="Arial" w:asciiTheme="minorEastAsia" w:hAnsiTheme="minorEastAsia"/>
                  <w:lang w:val="en-US" w:eastAsia="zh-CN"/>
                </w:rPr>
                <w:t>建设</w:t>
              </w:r>
            </w:ins>
            <w:ins w:id="28" w:author="zjf" w:date="2017-07-18T14:13:19Z">
              <w:r>
                <w:rPr>
                  <w:rFonts w:hint="eastAsia" w:cs="Arial" w:asciiTheme="minorEastAsia" w:hAnsiTheme="minorEastAsia"/>
                  <w:lang w:val="en-US" w:eastAsia="zh-CN"/>
                </w:rPr>
                <w:t>量级</w:t>
              </w:r>
            </w:ins>
            <w:ins w:id="29" w:author="zjf" w:date="2017-07-18T14:13:21Z">
              <w:r>
                <w:rPr>
                  <w:rFonts w:hint="eastAsia" w:cs="Arial" w:asciiTheme="minorEastAsia" w:hAnsiTheme="minorEastAsia"/>
                  <w:lang w:val="en-US" w:eastAsia="zh-CN"/>
                </w:rPr>
                <w:t>、</w:t>
              </w:r>
            </w:ins>
            <w:ins w:id="30" w:author="zjf" w:date="2017-07-18T14:13:23Z">
              <w:r>
                <w:rPr>
                  <w:rFonts w:hint="eastAsia" w:cs="Arial" w:asciiTheme="minorEastAsia" w:hAnsiTheme="minorEastAsia"/>
                  <w:lang w:val="en-US" w:eastAsia="zh-CN"/>
                </w:rPr>
                <w:t>业主</w:t>
              </w:r>
            </w:ins>
            <w:ins w:id="31" w:author="zjf" w:date="2017-07-18T14:13:24Z">
              <w:r>
                <w:rPr>
                  <w:rFonts w:hint="eastAsia" w:cs="Arial" w:asciiTheme="minorEastAsia" w:hAnsiTheme="minorEastAsia"/>
                  <w:lang w:val="en-US" w:eastAsia="zh-CN"/>
                </w:rPr>
                <w:t>联系人</w:t>
              </w:r>
            </w:ins>
            <w:ins w:id="32" w:author="zjf" w:date="2017-07-18T14:13:25Z">
              <w:r>
                <w:rPr>
                  <w:rFonts w:hint="eastAsia" w:cs="Arial" w:asciiTheme="minorEastAsia" w:hAnsiTheme="minorEastAsia"/>
                  <w:lang w:val="en-US" w:eastAsia="zh-CN"/>
                </w:rPr>
                <w:t>、</w:t>
              </w:r>
            </w:ins>
            <w:ins w:id="33" w:author="zjf" w:date="2017-07-18T14:13:33Z">
              <w:r>
                <w:rPr>
                  <w:rFonts w:hint="eastAsia" w:cs="Arial" w:asciiTheme="minorEastAsia" w:hAnsiTheme="minorEastAsia"/>
                  <w:lang w:val="en-US" w:eastAsia="zh-CN"/>
                </w:rPr>
                <w:t>测量、</w:t>
              </w:r>
            </w:ins>
            <w:ins w:id="34" w:author="zjf" w:date="2017-07-18T14:13:37Z">
              <w:r>
                <w:rPr>
                  <w:rFonts w:hint="eastAsia" w:cs="Arial" w:asciiTheme="minorEastAsia" w:hAnsiTheme="minorEastAsia"/>
                  <w:lang w:val="en-US" w:eastAsia="zh-CN"/>
                </w:rPr>
                <w:t>地质</w:t>
              </w:r>
            </w:ins>
            <w:ins w:id="35" w:author="zjf" w:date="2017-07-18T14:13:38Z">
              <w:r>
                <w:rPr>
                  <w:rFonts w:hint="eastAsia" w:cs="Arial" w:asciiTheme="minorEastAsia" w:hAnsiTheme="minorEastAsia"/>
                  <w:lang w:val="en-US" w:eastAsia="zh-CN"/>
                </w:rPr>
                <w:t>、</w:t>
              </w:r>
            </w:ins>
            <w:ins w:id="36" w:author="zjf" w:date="2017-07-18T14:13:39Z">
              <w:r>
                <w:rPr>
                  <w:rFonts w:hint="eastAsia" w:cs="Arial" w:asciiTheme="minorEastAsia" w:hAnsiTheme="minorEastAsia"/>
                  <w:lang w:val="en-US" w:eastAsia="zh-CN"/>
                </w:rPr>
                <w:t>其</w:t>
              </w:r>
            </w:ins>
            <w:ins w:id="37" w:author="zjf" w:date="2017-07-18T14:13:41Z">
              <w:r>
                <w:rPr>
                  <w:rFonts w:hint="eastAsia" w:cs="Arial" w:asciiTheme="minorEastAsia" w:hAnsiTheme="minorEastAsia"/>
                  <w:lang w:val="en-US" w:eastAsia="zh-CN"/>
                </w:rPr>
                <w:t>它</w:t>
              </w:r>
            </w:ins>
            <w:ins w:id="38" w:author="zjf" w:date="2017-07-18T14:13:47Z">
              <w:r>
                <w:rPr>
                  <w:rFonts w:hint="eastAsia" w:cs="Arial" w:asciiTheme="minorEastAsia" w:hAnsiTheme="minorEastAsia"/>
                  <w:lang w:val="en-US" w:eastAsia="zh-CN"/>
                </w:rPr>
                <w:t>几个</w:t>
              </w:r>
            </w:ins>
            <w:ins w:id="39" w:author="zjf" w:date="2017-07-18T14:13:49Z">
              <w:r>
                <w:rPr>
                  <w:rFonts w:hint="eastAsia" w:cs="Arial" w:asciiTheme="minorEastAsia" w:hAnsiTheme="minorEastAsia"/>
                  <w:lang w:val="en-US" w:eastAsia="zh-CN"/>
                </w:rPr>
                <w:t>字段</w:t>
              </w:r>
            </w:ins>
            <w:ins w:id="40" w:author="zjf" w:date="2017-07-18T14:13:52Z">
              <w:r>
                <w:rPr>
                  <w:rFonts w:hint="eastAsia" w:cs="Arial" w:asciiTheme="minorEastAsia" w:hAnsiTheme="minorEastAsia"/>
                  <w:lang w:val="en-US" w:eastAsia="zh-CN"/>
                </w:rPr>
                <w:br w:type="textWrapping"/>
              </w:r>
            </w:ins>
            <w:ins w:id="41" w:author="zjf" w:date="2017-07-18T14:13:53Z">
              <w:r>
                <w:rPr>
                  <w:rFonts w:hint="eastAsia" w:cs="Arial" w:asciiTheme="minorEastAsia" w:hAnsiTheme="minorEastAsia"/>
                  <w:lang w:val="en-US" w:eastAsia="zh-CN"/>
                </w:rPr>
                <w:t xml:space="preserve">2. </w:t>
              </w:r>
            </w:ins>
            <w:ins w:id="42" w:author="zjf" w:date="2017-07-18T14:14:07Z">
              <w:r>
                <w:rPr>
                  <w:rFonts w:hint="eastAsia" w:cs="Arial" w:asciiTheme="minorEastAsia" w:hAnsiTheme="minorEastAsia"/>
                  <w:lang w:val="en-US" w:eastAsia="zh-CN"/>
                </w:rPr>
                <w:t>收款项</w:t>
              </w:r>
            </w:ins>
            <w:ins w:id="43" w:author="zjf" w:date="2017-07-18T14:14:08Z">
              <w:r>
                <w:rPr>
                  <w:rFonts w:hint="eastAsia" w:cs="Arial" w:asciiTheme="minorEastAsia" w:hAnsiTheme="minorEastAsia"/>
                  <w:lang w:val="en-US" w:eastAsia="zh-CN"/>
                </w:rPr>
                <w:t>增加</w:t>
              </w:r>
            </w:ins>
            <w:ins w:id="44" w:author="zjf" w:date="2017-07-18T14:14:11Z">
              <w:r>
                <w:rPr>
                  <w:rFonts w:hint="eastAsia" w:cs="Arial" w:asciiTheme="minorEastAsia" w:hAnsiTheme="minorEastAsia"/>
                  <w:lang w:val="en-US" w:eastAsia="zh-CN"/>
                </w:rPr>
                <w:t>发票</w:t>
              </w:r>
            </w:ins>
            <w:ins w:id="45" w:author="zjf" w:date="2017-07-18T14:14:12Z">
              <w:r>
                <w:rPr>
                  <w:rFonts w:hint="eastAsia" w:cs="Arial" w:asciiTheme="minorEastAsia" w:hAnsiTheme="minorEastAsia"/>
                  <w:lang w:val="en-US" w:eastAsia="zh-CN"/>
                </w:rPr>
                <w:t>字段</w:t>
              </w:r>
            </w:ins>
            <w:ins w:id="46" w:author="zjf" w:date="2017-07-18T14:14:13Z">
              <w:r>
                <w:rPr>
                  <w:rFonts w:hint="eastAsia" w:cs="Arial" w:asciiTheme="minorEastAsia" w:hAnsiTheme="minorEastAsia"/>
                  <w:lang w:val="en-US" w:eastAsia="zh-CN"/>
                </w:rPr>
                <w:br w:type="textWrapping"/>
              </w:r>
            </w:ins>
            <w:ins w:id="47" w:author="zjf" w:date="2017-07-18T14:14:33Z">
              <w:r>
                <w:rPr>
                  <w:rFonts w:hint="eastAsia" w:cs="Arial" w:asciiTheme="minorEastAsia" w:hAnsiTheme="minorEastAsia"/>
                  <w:lang w:val="en-US" w:eastAsia="zh-CN"/>
                </w:rPr>
                <w:t xml:space="preserve">3. </w:t>
              </w:r>
            </w:ins>
            <w:ins w:id="48" w:author="zjf" w:date="2017-07-18T14:14:37Z">
              <w:r>
                <w:rPr>
                  <w:rFonts w:hint="eastAsia" w:cs="Arial" w:asciiTheme="minorEastAsia" w:hAnsiTheme="minorEastAsia"/>
                  <w:lang w:val="en-US" w:eastAsia="zh-CN"/>
                </w:rPr>
                <w:t>项目中</w:t>
              </w:r>
            </w:ins>
            <w:ins w:id="49" w:author="zjf" w:date="2017-07-18T14:14:58Z">
              <w:r>
                <w:rPr>
                  <w:rFonts w:hint="eastAsia" w:cs="Arial" w:asciiTheme="minorEastAsia" w:hAnsiTheme="minorEastAsia"/>
                  <w:lang w:val="en-US" w:eastAsia="zh-CN"/>
                </w:rPr>
                <w:t>交付</w:t>
              </w:r>
            </w:ins>
            <w:ins w:id="50" w:author="zjf" w:date="2017-07-18T14:14:59Z">
              <w:r>
                <w:rPr>
                  <w:rFonts w:hint="eastAsia" w:cs="Arial" w:asciiTheme="minorEastAsia" w:hAnsiTheme="minorEastAsia"/>
                  <w:lang w:val="en-US" w:eastAsia="zh-CN"/>
                </w:rPr>
                <w:t>文件</w:t>
              </w:r>
            </w:ins>
            <w:ins w:id="51" w:author="zjf" w:date="2017-07-18T14:15:00Z">
              <w:r>
                <w:rPr>
                  <w:rFonts w:hint="eastAsia" w:cs="Arial" w:asciiTheme="minorEastAsia" w:hAnsiTheme="minorEastAsia"/>
                  <w:lang w:val="en-US" w:eastAsia="zh-CN"/>
                </w:rPr>
                <w:t>序号</w:t>
              </w:r>
            </w:ins>
            <w:ins w:id="52" w:author="zjf" w:date="2017-07-18T14:15:02Z">
              <w:r>
                <w:rPr>
                  <w:rFonts w:hint="eastAsia" w:cs="Arial" w:asciiTheme="minorEastAsia" w:hAnsiTheme="minorEastAsia"/>
                  <w:lang w:val="en-US" w:eastAsia="zh-CN"/>
                </w:rPr>
                <w:t>改成</w:t>
              </w:r>
            </w:ins>
            <w:ins w:id="53" w:author="zjf" w:date="2017-07-18T14:15:03Z">
              <w:r>
                <w:rPr>
                  <w:rFonts w:hint="eastAsia" w:cs="Arial" w:asciiTheme="minorEastAsia" w:hAnsiTheme="minorEastAsia"/>
                  <w:lang w:val="en-US" w:eastAsia="zh-CN"/>
                </w:rPr>
                <w:t>备注</w:t>
              </w:r>
            </w:ins>
            <w:ins w:id="54" w:author="zjf" w:date="2017-07-18T14:15:04Z">
              <w:r>
                <w:rPr>
                  <w:rFonts w:hint="eastAsia" w:cs="Arial" w:asciiTheme="minorEastAsia" w:hAnsiTheme="minorEastAsia"/>
                  <w:lang w:val="en-US" w:eastAsia="zh-CN"/>
                </w:rPr>
                <w:br w:type="textWrapping"/>
              </w:r>
            </w:ins>
            <w:ins w:id="55" w:author="zjf" w:date="2017-07-18T14:15:05Z">
              <w:r>
                <w:rPr>
                  <w:rFonts w:hint="eastAsia" w:cs="Arial" w:asciiTheme="minorEastAsia" w:hAnsiTheme="minorEastAsia"/>
                  <w:lang w:val="en-US" w:eastAsia="zh-CN"/>
                </w:rPr>
                <w:t xml:space="preserve">4. </w:t>
              </w:r>
            </w:ins>
            <w:ins w:id="56" w:author="zjf" w:date="2017-07-18T14:15:22Z">
              <w:r>
                <w:rPr>
                  <w:rFonts w:hint="eastAsia" w:cs="Arial" w:asciiTheme="minorEastAsia" w:hAnsiTheme="minorEastAsia"/>
                  <w:lang w:val="en-US" w:eastAsia="zh-CN"/>
                </w:rPr>
                <w:t>计划中</w:t>
              </w:r>
            </w:ins>
            <w:ins w:id="57" w:author="zjf" w:date="2017-07-18T14:15:25Z">
              <w:r>
                <w:rPr>
                  <w:rFonts w:hint="eastAsia" w:cs="Arial" w:asciiTheme="minorEastAsia" w:hAnsiTheme="minorEastAsia"/>
                  <w:lang w:val="en-US" w:eastAsia="zh-CN"/>
                </w:rPr>
                <w:t>将</w:t>
              </w:r>
            </w:ins>
            <w:ins w:id="58" w:author="zjf" w:date="2017-07-18T14:15:27Z">
              <w:r>
                <w:rPr>
                  <w:rFonts w:hint="eastAsia" w:cs="Arial" w:asciiTheme="minorEastAsia" w:hAnsiTheme="minorEastAsia"/>
                  <w:lang w:val="en-US" w:eastAsia="zh-CN"/>
                </w:rPr>
                <w:t>计划</w:t>
              </w:r>
            </w:ins>
            <w:ins w:id="59" w:author="zjf" w:date="2017-07-18T14:15:30Z">
              <w:r>
                <w:rPr>
                  <w:rFonts w:hint="eastAsia" w:cs="Arial" w:asciiTheme="minorEastAsia" w:hAnsiTheme="minorEastAsia"/>
                  <w:lang w:val="en-US" w:eastAsia="zh-CN"/>
                </w:rPr>
                <w:t>年份</w:t>
              </w:r>
            </w:ins>
            <w:ins w:id="60" w:author="zjf" w:date="2017-07-18T14:15:31Z">
              <w:r>
                <w:rPr>
                  <w:rFonts w:hint="eastAsia" w:cs="Arial" w:asciiTheme="minorEastAsia" w:hAnsiTheme="minorEastAsia"/>
                  <w:lang w:val="en-US" w:eastAsia="zh-CN"/>
                </w:rPr>
                <w:t>字段</w:t>
              </w:r>
            </w:ins>
            <w:ins w:id="61" w:author="zjf" w:date="2017-07-18T14:15:33Z">
              <w:r>
                <w:rPr>
                  <w:rFonts w:hint="eastAsia" w:cs="Arial" w:asciiTheme="minorEastAsia" w:hAnsiTheme="minorEastAsia"/>
                  <w:lang w:val="en-US" w:eastAsia="zh-CN"/>
                </w:rPr>
                <w:t>改为</w:t>
              </w:r>
            </w:ins>
            <w:ins w:id="62" w:author="zjf" w:date="2017-07-18T14:15:34Z">
              <w:r>
                <w:rPr>
                  <w:rFonts w:hint="eastAsia" w:cs="Arial" w:asciiTheme="minorEastAsia" w:hAnsiTheme="minorEastAsia"/>
                  <w:lang w:val="en-US" w:eastAsia="zh-CN"/>
                </w:rPr>
                <w:t>计划</w:t>
              </w:r>
            </w:ins>
            <w:ins w:id="63" w:author="zjf" w:date="2017-07-18T14:15:35Z">
              <w:r>
                <w:rPr>
                  <w:rFonts w:hint="eastAsia" w:cs="Arial" w:asciiTheme="minorEastAsia" w:hAnsiTheme="minorEastAsia"/>
                  <w:lang w:val="en-US" w:eastAsia="zh-CN"/>
                </w:rPr>
                <w:t>开始</w:t>
              </w:r>
            </w:ins>
            <w:ins w:id="64" w:author="zjf" w:date="2017-07-18T14:15:36Z">
              <w:r>
                <w:rPr>
                  <w:rFonts w:hint="eastAsia" w:cs="Arial" w:asciiTheme="minorEastAsia" w:hAnsiTheme="minorEastAsia"/>
                  <w:lang w:val="en-US" w:eastAsia="zh-CN"/>
                </w:rPr>
                <w:t>时间</w:t>
              </w:r>
            </w:ins>
            <w:ins w:id="65" w:author="zjf" w:date="2017-07-18T14:15:37Z">
              <w:r>
                <w:rPr>
                  <w:rFonts w:hint="eastAsia" w:cs="Arial" w:asciiTheme="minorEastAsia" w:hAnsiTheme="minorEastAsia"/>
                  <w:lang w:val="en-US" w:eastAsia="zh-CN"/>
                </w:rPr>
                <w:t>和</w:t>
              </w:r>
            </w:ins>
            <w:ins w:id="66" w:author="zjf" w:date="2017-07-18T14:15:38Z">
              <w:r>
                <w:rPr>
                  <w:rFonts w:hint="eastAsia" w:cs="Arial" w:asciiTheme="minorEastAsia" w:hAnsiTheme="minorEastAsia"/>
                  <w:lang w:val="en-US" w:eastAsia="zh-CN"/>
                </w:rPr>
                <w:t>计划</w:t>
              </w:r>
            </w:ins>
            <w:ins w:id="67" w:author="zjf" w:date="2017-07-18T14:15:39Z">
              <w:r>
                <w:rPr>
                  <w:rFonts w:hint="eastAsia" w:cs="Arial" w:asciiTheme="minorEastAsia" w:hAnsiTheme="minorEastAsia"/>
                  <w:lang w:val="en-US" w:eastAsia="zh-CN"/>
                </w:rPr>
                <w:t>结束时间</w:t>
              </w:r>
            </w:ins>
            <w:ins w:id="68" w:author="zjf" w:date="2017-07-18T14:16:13Z">
              <w:r>
                <w:rPr>
                  <w:rFonts w:hint="eastAsia" w:cs="Arial" w:asciiTheme="minorEastAsia" w:hAnsiTheme="minorEastAsia"/>
                  <w:lang w:val="en-US" w:eastAsia="zh-CN"/>
                </w:rPr>
                <w:br w:type="textWrapping"/>
              </w:r>
            </w:ins>
            <w:ins w:id="69" w:author="zjf" w:date="2017-07-18T14:16:14Z">
              <w:r>
                <w:rPr>
                  <w:rFonts w:hint="eastAsia" w:cs="Arial" w:asciiTheme="minorEastAsia" w:hAnsiTheme="minorEastAsia"/>
                  <w:lang w:val="en-US" w:eastAsia="zh-CN"/>
                </w:rPr>
                <w:t xml:space="preserve">5. </w:t>
              </w:r>
            </w:ins>
            <w:ins w:id="70" w:author="zjf" w:date="2017-07-18T14:16:16Z">
              <w:r>
                <w:rPr>
                  <w:rFonts w:hint="eastAsia" w:cs="Arial" w:asciiTheme="minorEastAsia" w:hAnsiTheme="minorEastAsia"/>
                  <w:lang w:val="en-US" w:eastAsia="zh-CN"/>
                </w:rPr>
                <w:t>重画</w:t>
              </w:r>
            </w:ins>
            <w:ins w:id="71" w:author="zjf" w:date="2017-07-18T14:16:17Z">
              <w:r>
                <w:rPr>
                  <w:rFonts w:hint="eastAsia" w:cs="Arial" w:asciiTheme="minorEastAsia" w:hAnsiTheme="minorEastAsia"/>
                  <w:lang w:val="en-US" w:eastAsia="zh-CN"/>
                </w:rPr>
                <w:t>文档</w:t>
              </w:r>
            </w:ins>
            <w:ins w:id="72" w:author="zjf" w:date="2017-07-18T14:16:19Z">
              <w:r>
                <w:rPr>
                  <w:rFonts w:hint="eastAsia" w:cs="Arial" w:asciiTheme="minorEastAsia" w:hAnsiTheme="minorEastAsia"/>
                  <w:lang w:val="en-US" w:eastAsia="zh-CN"/>
                </w:rPr>
                <w:t>中</w:t>
              </w:r>
            </w:ins>
            <w:ins w:id="73" w:author="zjf" w:date="2017-07-18T14:16:20Z">
              <w:r>
                <w:rPr>
                  <w:rFonts w:hint="eastAsia" w:cs="Arial" w:asciiTheme="minorEastAsia" w:hAnsiTheme="minorEastAsia"/>
                  <w:lang w:val="en-US" w:eastAsia="zh-CN"/>
                </w:rPr>
                <w:t>部分</w:t>
              </w:r>
            </w:ins>
            <w:ins w:id="74" w:author="zjf" w:date="2017-07-18T14:16:23Z">
              <w:r>
                <w:rPr>
                  <w:rFonts w:hint="eastAsia" w:cs="Arial" w:asciiTheme="minorEastAsia" w:hAnsiTheme="minorEastAsia"/>
                  <w:lang w:val="en-US" w:eastAsia="zh-CN"/>
                </w:rPr>
                <w:t>图片</w:t>
              </w:r>
            </w:ins>
            <w:ins w:id="75" w:author="zjf" w:date="2017-07-18T14:16:25Z">
              <w:r>
                <w:rPr>
                  <w:rFonts w:hint="eastAsia" w:cs="Arial" w:asciiTheme="minorEastAsia" w:hAnsiTheme="minorEastAsia"/>
                  <w:lang w:val="en-US" w:eastAsia="zh-CN"/>
                </w:rPr>
                <w:t>，</w:t>
              </w:r>
            </w:ins>
            <w:ins w:id="76" w:author="zjf" w:date="2017-07-18T14:16:34Z">
              <w:r>
                <w:rPr>
                  <w:rFonts w:hint="eastAsia" w:cs="Arial" w:asciiTheme="minorEastAsia" w:hAnsiTheme="minorEastAsia"/>
                  <w:lang w:val="en-US" w:eastAsia="zh-CN"/>
                </w:rPr>
                <w:t>使其</w:t>
              </w:r>
            </w:ins>
            <w:ins w:id="77" w:author="zjf" w:date="2017-07-18T14:16:36Z">
              <w:r>
                <w:rPr>
                  <w:rFonts w:hint="eastAsia" w:cs="Arial" w:asciiTheme="minorEastAsia" w:hAnsiTheme="minorEastAsia"/>
                  <w:lang w:val="en-US" w:eastAsia="zh-CN"/>
                </w:rPr>
                <w:t>符合</w:t>
              </w:r>
            </w:ins>
            <w:ins w:id="78" w:author="zjf" w:date="2017-07-18T14:16:37Z">
              <w:r>
                <w:rPr>
                  <w:rFonts w:hint="eastAsia" w:cs="Arial" w:asciiTheme="minorEastAsia" w:hAnsiTheme="minorEastAsia"/>
                  <w:lang w:val="en-US" w:eastAsia="zh-CN"/>
                </w:rPr>
                <w:t>新</w:t>
              </w:r>
            </w:ins>
            <w:ins w:id="79" w:author="zjf" w:date="2017-07-18T14:16:49Z">
              <w:r>
                <w:rPr>
                  <w:rFonts w:hint="eastAsia" w:cs="Arial" w:asciiTheme="minorEastAsia" w:hAnsiTheme="minorEastAsia"/>
                  <w:lang w:val="en-US" w:eastAsia="zh-CN"/>
                </w:rPr>
                <w:t>字段</w:t>
              </w:r>
            </w:ins>
            <w:ins w:id="80" w:author="zjf" w:date="2017-07-18T14:16:50Z">
              <w:r>
                <w:rPr>
                  <w:rFonts w:hint="eastAsia" w:cs="Arial" w:asciiTheme="minorEastAsia" w:hAnsiTheme="minorEastAsia"/>
                  <w:lang w:val="en-US" w:eastAsia="zh-CN"/>
                </w:rPr>
                <w:t>要求</w:t>
              </w:r>
            </w:ins>
            <w:bookmarkStart w:id="9" w:name="_GoBack"/>
            <w:bookmarkEnd w:id="9"/>
          </w:p>
        </w:tc>
      </w:tr>
    </w:tbl>
    <w:p>
      <w:pPr>
        <w:spacing w:before="100" w:beforeAutospacing="1" w:after="100" w:afterAutospacing="1"/>
        <w:ind w:left="1850" w:leftChars="771"/>
        <w:rPr>
          <w:rFonts w:cs="Arial" w:asciiTheme="minorEastAsia" w:hAnsiTheme="minorEastAsia"/>
        </w:rPr>
      </w:pPr>
    </w:p>
    <w:p>
      <w:pPr>
        <w:spacing w:before="100" w:beforeAutospacing="1" w:after="100" w:afterAutospacing="1"/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文档审核记录</w:t>
      </w:r>
    </w:p>
    <w:tbl>
      <w:tblPr>
        <w:tblStyle w:val="27"/>
        <w:tblW w:w="91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436"/>
        <w:gridCol w:w="437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审核人</w:t>
            </w:r>
          </w:p>
        </w:tc>
        <w:tc>
          <w:tcPr>
            <w:tcW w:w="1436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职务</w:t>
            </w:r>
          </w:p>
        </w:tc>
        <w:tc>
          <w:tcPr>
            <w:tcW w:w="4375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</w:trPr>
        <w:tc>
          <w:tcPr>
            <w:tcW w:w="180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2017/7/6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Albert</w:t>
            </w:r>
          </w:p>
        </w:tc>
        <w:tc>
          <w:tcPr>
            <w:tcW w:w="1436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项目经理</w:t>
            </w:r>
          </w:p>
        </w:tc>
        <w:tc>
          <w:tcPr>
            <w:tcW w:w="4375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审核更新本文档、调整部分排版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2017/7/13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Albert</w:t>
            </w: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项目经理</w:t>
            </w: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补充设计文档中的需求部分，调整部分排版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</w:tbl>
    <w:p>
      <w:pPr>
        <w:contextualSpacing/>
        <w:jc w:val="right"/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br w:type="page"/>
      </w:r>
    </w:p>
    <w:p>
      <w:pPr>
        <w:pStyle w:val="22"/>
      </w:pPr>
    </w:p>
    <w:p>
      <w:pPr>
        <w:pStyle w:val="2"/>
      </w:pPr>
      <w:r>
        <w:rPr>
          <w:rFonts w:hint="eastAsia"/>
        </w:rPr>
        <w:t>一、广西院合同管理总体需求</w:t>
      </w:r>
    </w:p>
    <w:p>
      <w:pPr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合同管理流程：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主要监控合同流转过程状态改变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状态变化后消息通知相关干系人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统计合同所属项目的信息，尤其关注合同经营产值的变化情况</w:t>
      </w:r>
    </w:p>
    <w:p>
      <w:pPr>
        <w:pStyle w:val="39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系统中增加合同信息字段：</w:t>
      </w:r>
    </w:p>
    <w:p>
      <w:pPr>
        <w:pStyle w:val="39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系统中增加合同信息的录入表单，对合同生命周期进行管理和审批</w:t>
      </w:r>
    </w:p>
    <w:p>
      <w:pPr>
        <w:pStyle w:val="39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系统中增加招标信息字段</w:t>
      </w:r>
    </w:p>
    <w:p>
      <w:pPr>
        <w:pStyle w:val="39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系统中增加招标信息录入表单，对招标信息生命周期进行管理和控制</w:t>
      </w:r>
    </w:p>
    <w:p>
      <w:pPr>
        <w:pStyle w:val="39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可以查询合同清单</w:t>
      </w:r>
    </w:p>
    <w:p>
      <w:pPr>
        <w:pStyle w:val="39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按年统计合同签定金额和计划签定金额的比值</w:t>
      </w:r>
    </w:p>
    <w:p>
      <w:pPr>
        <w:pStyle w:val="39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按年统计收款金额和计划收款金额的比值</w:t>
      </w:r>
    </w:p>
    <w:p>
      <w:pPr>
        <w:pStyle w:val="39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可以查询招标清单</w:t>
      </w:r>
    </w:p>
    <w:p>
      <w:pPr>
        <w:pStyle w:val="39"/>
        <w:ind w:left="360" w:firstLine="0" w:firstLineChars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按年列出招标清单信息</w:t>
      </w: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说明：本实例所有schema\组件\JSP\JPO等.都以Bmbim_contract 为前缀，便于统一查询。</w:t>
      </w:r>
    </w:p>
    <w:p/>
    <w:p>
      <w:pPr>
        <w:sectPr>
          <w:headerReference r:id="rId4" w:type="default"/>
          <w:pgSz w:w="11900" w:h="16840"/>
          <w:pgMar w:top="1440" w:right="1440" w:bottom="1440" w:left="1440" w:header="851" w:footer="992" w:gutter="0"/>
          <w:cols w:space="425" w:num="1"/>
          <w:docGrid w:type="lines" w:linePitch="423" w:charSpace="0"/>
        </w:sectPr>
      </w:pPr>
    </w:p>
    <w:p>
      <w:pPr>
        <w:pStyle w:val="2"/>
      </w:pPr>
      <w:r>
        <w:rPr>
          <w:rFonts w:hint="eastAsia"/>
        </w:rPr>
        <w:t>二、合同管理模型设计</w:t>
      </w:r>
    </w:p>
    <w:p>
      <w:pPr>
        <w:pStyle w:val="3"/>
      </w:pPr>
      <w:r>
        <w:rPr>
          <w:rFonts w:hint="eastAsia"/>
        </w:rPr>
        <w:t>1. 合同数据字段设计</w:t>
      </w:r>
    </w:p>
    <w:p>
      <w:pPr>
        <w:pStyle w:val="4"/>
      </w:pPr>
      <w:r>
        <w:rPr>
          <w:rFonts w:hint="eastAsia"/>
        </w:rPr>
        <w:t>1.1 合同Schema</w:t>
      </w:r>
    </w:p>
    <w:p>
      <w:r>
        <w:object>
          <v:shape id="_x0000_i1025" o:spt="75" type="#_x0000_t75" style="height:483.25pt;width:450.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1.2 合同Schema说明</w:t>
      </w:r>
    </w:p>
    <w:p>
      <w:pPr>
        <w:pStyle w:val="5"/>
      </w:pPr>
      <w:r>
        <w:rPr>
          <w:rFonts w:hint="eastAsia"/>
        </w:rPr>
        <w:t>1.2.1 合同Type</w:t>
      </w:r>
    </w:p>
    <w:p>
      <w:r>
        <w:rPr>
          <w:rFonts w:hint="eastAsia"/>
        </w:rPr>
        <w:t>Bmbim_contract 合同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1913"/>
        <w:gridCol w:w="1285"/>
        <w:gridCol w:w="1266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bookmarkStart w:id="2" w:name="OLE_LINK8"/>
            <w:bookmarkStart w:id="3" w:name="OLE_LINK18" w:colFirst="1" w:colLast="1"/>
            <w:r>
              <w:rPr>
                <w:rFonts w:hint="eastAsia"/>
              </w:rPr>
              <w:t>Bmbim_contract_</w:t>
            </w:r>
            <w:bookmarkEnd w:id="2"/>
            <w:r>
              <w:rPr>
                <w:rFonts w:hint="eastAsia"/>
              </w:rPr>
              <w:t>id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t>GXJS-2006-S-10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bookmarkStart w:id="4" w:name="OLE_LINK9"/>
            <w:r>
              <w:rPr>
                <w:rFonts w:hint="eastAsia"/>
              </w:rPr>
              <w:t>Bmbim_contract_name</w:t>
            </w:r>
            <w:bookmarkEnd w:id="4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bookmarkStart w:id="5" w:name="OLE_LINK13"/>
            <w:bookmarkStart w:id="6" w:name="OLE_LINK10"/>
            <w:r>
              <w:rPr>
                <w:rFonts w:hint="eastAsia"/>
              </w:rPr>
              <w:t>Bmbim_contract_state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合同状态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Bmbim_contract_signdate</w:t>
            </w:r>
            <w:bookmarkEnd w:id="5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我院签定时间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bookmarkStart w:id="7" w:name="OLE_LINK12"/>
            <w:r>
              <w:rPr>
                <w:rFonts w:hint="eastAsia"/>
              </w:rPr>
              <w:t>Bmbim_contract_clientsign</w:t>
            </w:r>
            <w:bookmarkEnd w:id="7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业主签定时间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Bmbim_contract_projectscale</w:t>
            </w:r>
          </w:p>
        </w:tc>
        <w:tc>
          <w:tcPr>
            <w:tcW w:w="1913" w:type="dxa"/>
          </w:tcPr>
          <w:p>
            <w:pPr>
              <w:pStyle w:val="22"/>
            </w:pPr>
            <w:ins w:id="81" w:author="zjf" w:date="2017-07-18T13:49:29Z">
              <w:r>
                <w:rPr>
                  <w:rFonts w:hint="eastAsia"/>
                  <w:lang w:val="en-US" w:eastAsia="zh-CN"/>
                </w:rPr>
                <w:t>建设</w:t>
              </w:r>
            </w:ins>
            <w:del w:id="82" w:author="zjf" w:date="2017-07-18T13:49:27Z">
              <w:r>
                <w:rPr>
                  <w:rFonts w:hint="eastAsia"/>
                </w:rPr>
                <w:delText>建筑</w:delText>
              </w:r>
            </w:del>
            <w:r>
              <w:rPr>
                <w:rFonts w:hint="eastAsia"/>
              </w:rPr>
              <w:t>规模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Range值：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重大项目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一般项目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零小项目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83" w:author="zjf" w:date="2017-07-18T13:49:16Z"/>
        </w:trPr>
        <w:tc>
          <w:tcPr>
            <w:tcW w:w="3469" w:type="dxa"/>
          </w:tcPr>
          <w:p>
            <w:pPr>
              <w:pStyle w:val="22"/>
              <w:rPr>
                <w:ins w:id="84" w:author="zjf" w:date="2017-07-18T13:49:16Z"/>
                <w:rFonts w:hint="eastAsia"/>
              </w:rPr>
            </w:pPr>
            <w:ins w:id="85" w:author="zjf" w:date="2017-07-18T13:49:43Z">
              <w:r>
                <w:rPr>
                  <w:rFonts w:hint="eastAsia"/>
                  <w:lang w:val="en-US" w:eastAsia="zh-CN"/>
                </w:rPr>
                <w:t>Bmbim_contract_projectlevel</w:t>
              </w:r>
            </w:ins>
          </w:p>
        </w:tc>
        <w:tc>
          <w:tcPr>
            <w:tcW w:w="1913" w:type="dxa"/>
          </w:tcPr>
          <w:p>
            <w:pPr>
              <w:pStyle w:val="22"/>
              <w:rPr>
                <w:ins w:id="86" w:author="zjf" w:date="2017-07-18T13:49:16Z"/>
                <w:rFonts w:hint="eastAsia"/>
              </w:rPr>
            </w:pPr>
            <w:ins w:id="87" w:author="zjf" w:date="2017-07-18T13:49:49Z">
              <w:r>
                <w:rPr>
                  <w:rFonts w:hint="eastAsia"/>
                  <w:lang w:val="en-US" w:eastAsia="zh-CN"/>
                </w:rPr>
                <w:t>建设量级</w:t>
              </w:r>
            </w:ins>
          </w:p>
        </w:tc>
        <w:tc>
          <w:tcPr>
            <w:tcW w:w="1285" w:type="dxa"/>
          </w:tcPr>
          <w:p>
            <w:pPr>
              <w:pStyle w:val="22"/>
              <w:rPr>
                <w:ins w:id="88" w:author="zjf" w:date="2017-07-18T13:49:16Z"/>
                <w:rFonts w:hint="eastAsia"/>
              </w:rPr>
            </w:pPr>
            <w:ins w:id="89" w:author="zjf" w:date="2017-07-18T13:49:55Z">
              <w:r>
                <w:rPr>
                  <w:rFonts w:hint="eastAsia"/>
                  <w:lang w:val="en-US" w:eastAsia="zh-CN"/>
                </w:rPr>
                <w:t>字符串</w:t>
              </w:r>
            </w:ins>
          </w:p>
        </w:tc>
        <w:tc>
          <w:tcPr>
            <w:tcW w:w="1266" w:type="dxa"/>
          </w:tcPr>
          <w:p>
            <w:pPr>
              <w:pStyle w:val="22"/>
              <w:rPr>
                <w:ins w:id="90" w:author="zjf" w:date="2017-07-18T13:49:16Z"/>
                <w:rFonts w:hint="eastAsia"/>
              </w:rPr>
            </w:pPr>
            <w:ins w:id="91" w:author="zjf" w:date="2017-07-18T13:50:00Z">
              <w:r>
                <w:rPr>
                  <w:rFonts w:hint="eastAsia"/>
                  <w:lang w:val="en-US" w:eastAsia="zh-CN"/>
                </w:rPr>
                <w:t>string</w:t>
              </w:r>
            </w:ins>
          </w:p>
        </w:tc>
        <w:tc>
          <w:tcPr>
            <w:tcW w:w="1161" w:type="dxa"/>
          </w:tcPr>
          <w:p>
            <w:pPr>
              <w:pStyle w:val="22"/>
              <w:rPr>
                <w:ins w:id="92" w:author="zjf" w:date="2017-07-18T13:49:16Z"/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t>Bmbim_contract_type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Range：</w:t>
            </w:r>
            <w:r>
              <w:br w:type="textWrapping"/>
            </w:r>
            <w:r>
              <w:t>规划</w:t>
            </w:r>
            <w:r>
              <w:br w:type="textWrapping"/>
            </w:r>
            <w:r>
              <w:t>测量</w:t>
            </w:r>
            <w:r>
              <w:br w:type="textWrapping"/>
            </w:r>
            <w:r>
              <w:t>港口</w:t>
            </w:r>
            <w:r>
              <w:br w:type="textWrapping"/>
            </w:r>
            <w:r>
              <w:t>航道</w:t>
            </w:r>
            <w:r>
              <w:br w:type="textWrapping"/>
            </w:r>
            <w:r>
              <w:t>枢纽</w:t>
            </w:r>
            <w:ins w:id="93" w:author="zjf" w:date="2017-07-18T13:50:13Z">
              <w:r>
                <w:rPr/>
                <w:br w:type="textWrapping"/>
              </w:r>
            </w:ins>
            <w:ins w:id="94" w:author="zjf" w:date="2017-07-18T13:50:13Z">
              <w:r>
                <w:rPr>
                  <w:rFonts w:hint="eastAsia"/>
                  <w:lang w:val="en-US" w:eastAsia="zh-CN"/>
                </w:rPr>
                <w:t>其它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Bmbim_contract_clientname</w:t>
            </w:r>
            <w:bookmarkEnd w:id="6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业主名称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5" w:author="zjf" w:date="2017-07-18T13:50:27Z"/>
        </w:trPr>
        <w:tc>
          <w:tcPr>
            <w:tcW w:w="3469" w:type="dxa"/>
          </w:tcPr>
          <w:p>
            <w:pPr>
              <w:pStyle w:val="22"/>
              <w:rPr>
                <w:ins w:id="96" w:author="zjf" w:date="2017-07-18T13:50:27Z"/>
                <w:rFonts w:hint="eastAsia"/>
              </w:rPr>
            </w:pPr>
            <w:ins w:id="97" w:author="zjf" w:date="2017-07-18T13:50:39Z">
              <w:r>
                <w:rPr>
                  <w:rFonts w:hint="eastAsia"/>
                  <w:lang w:val="en-US" w:eastAsia="zh-CN"/>
                </w:rPr>
                <w:t>Bmbim_contract_contact</w:t>
              </w:r>
            </w:ins>
          </w:p>
        </w:tc>
        <w:tc>
          <w:tcPr>
            <w:tcW w:w="1913" w:type="dxa"/>
          </w:tcPr>
          <w:p>
            <w:pPr>
              <w:pStyle w:val="22"/>
              <w:rPr>
                <w:ins w:id="98" w:author="zjf" w:date="2017-07-18T13:50:27Z"/>
                <w:rFonts w:hint="eastAsia"/>
              </w:rPr>
            </w:pPr>
            <w:ins w:id="99" w:author="zjf" w:date="2017-07-18T13:50:46Z">
              <w:r>
                <w:rPr>
                  <w:rFonts w:hint="eastAsia"/>
                  <w:lang w:val="en-US" w:eastAsia="zh-CN"/>
                </w:rPr>
                <w:t>业主联系人</w:t>
              </w:r>
            </w:ins>
          </w:p>
        </w:tc>
        <w:tc>
          <w:tcPr>
            <w:tcW w:w="1285" w:type="dxa"/>
          </w:tcPr>
          <w:p>
            <w:pPr>
              <w:pStyle w:val="22"/>
              <w:rPr>
                <w:ins w:id="100" w:author="zjf" w:date="2017-07-18T13:50:27Z"/>
                <w:rFonts w:hint="eastAsia"/>
              </w:rPr>
            </w:pPr>
            <w:ins w:id="101" w:author="zjf" w:date="2017-07-18T13:50:51Z">
              <w:r>
                <w:rPr>
                  <w:rFonts w:hint="eastAsia"/>
                  <w:lang w:val="en-US" w:eastAsia="zh-CN"/>
                </w:rPr>
                <w:t>字符串</w:t>
              </w:r>
            </w:ins>
          </w:p>
        </w:tc>
        <w:tc>
          <w:tcPr>
            <w:tcW w:w="1266" w:type="dxa"/>
          </w:tcPr>
          <w:p>
            <w:pPr>
              <w:pStyle w:val="22"/>
              <w:rPr>
                <w:ins w:id="102" w:author="zjf" w:date="2017-07-18T13:50:27Z"/>
                <w:rFonts w:hint="eastAsia"/>
              </w:rPr>
            </w:pPr>
            <w:ins w:id="103" w:author="zjf" w:date="2017-07-18T13:50:55Z">
              <w:r>
                <w:rPr>
                  <w:rFonts w:hint="eastAsia"/>
                  <w:lang w:val="en-US" w:eastAsia="zh-CN"/>
                </w:rPr>
                <w:t>string</w:t>
              </w:r>
            </w:ins>
          </w:p>
        </w:tc>
        <w:tc>
          <w:tcPr>
            <w:tcW w:w="1161" w:type="dxa"/>
          </w:tcPr>
          <w:p>
            <w:pPr>
              <w:pStyle w:val="22"/>
              <w:rPr>
                <w:ins w:id="104" w:author="zjf" w:date="2017-07-18T13:50:27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5" w:author="zjf" w:date="2017-07-18T13:50:59Z"/>
        </w:trPr>
        <w:tc>
          <w:tcPr>
            <w:tcW w:w="3469" w:type="dxa"/>
          </w:tcPr>
          <w:p>
            <w:pPr>
              <w:pStyle w:val="22"/>
              <w:rPr>
                <w:ins w:id="106" w:author="zjf" w:date="2017-07-18T13:50:59Z"/>
                <w:rFonts w:hint="eastAsia"/>
                <w:lang w:val="en-US" w:eastAsia="zh-CN"/>
              </w:rPr>
            </w:pPr>
            <w:ins w:id="107" w:author="zjf" w:date="2017-07-18T13:51:05Z">
              <w:r>
                <w:rPr>
                  <w:rFonts w:hint="eastAsia"/>
                  <w:lang w:val="en-US" w:eastAsia="zh-CN"/>
                </w:rPr>
                <w:t>Bmbim_contract_measure</w:t>
              </w:r>
            </w:ins>
          </w:p>
        </w:tc>
        <w:tc>
          <w:tcPr>
            <w:tcW w:w="1913" w:type="dxa"/>
          </w:tcPr>
          <w:p>
            <w:pPr>
              <w:pStyle w:val="22"/>
              <w:rPr>
                <w:ins w:id="108" w:author="zjf" w:date="2017-07-18T13:50:59Z"/>
                <w:rFonts w:hint="eastAsia"/>
                <w:lang w:val="en-US" w:eastAsia="zh-CN"/>
              </w:rPr>
            </w:pPr>
            <w:ins w:id="109" w:author="zjf" w:date="2017-07-18T13:51:13Z">
              <w:r>
                <w:rPr>
                  <w:rFonts w:hint="eastAsia"/>
                  <w:lang w:val="en-US" w:eastAsia="zh-CN"/>
                </w:rPr>
                <w:t>测量（万元）</w:t>
              </w:r>
            </w:ins>
          </w:p>
        </w:tc>
        <w:tc>
          <w:tcPr>
            <w:tcW w:w="1285" w:type="dxa"/>
          </w:tcPr>
          <w:p>
            <w:pPr>
              <w:pStyle w:val="22"/>
              <w:rPr>
                <w:ins w:id="110" w:author="zjf" w:date="2017-07-18T13:50:59Z"/>
                <w:rFonts w:hint="eastAsia"/>
                <w:lang w:val="en-US" w:eastAsia="zh-CN"/>
              </w:rPr>
            </w:pPr>
            <w:ins w:id="111" w:author="zjf" w:date="2017-07-18T13:51:17Z">
              <w:r>
                <w:rPr>
                  <w:rFonts w:hint="eastAsia"/>
                  <w:lang w:val="en-US" w:eastAsia="zh-CN"/>
                </w:rPr>
                <w:t>数值</w:t>
              </w:r>
            </w:ins>
          </w:p>
        </w:tc>
        <w:tc>
          <w:tcPr>
            <w:tcW w:w="1266" w:type="dxa"/>
          </w:tcPr>
          <w:p>
            <w:pPr>
              <w:pStyle w:val="22"/>
              <w:rPr>
                <w:ins w:id="112" w:author="zjf" w:date="2017-07-18T13:50:59Z"/>
                <w:rFonts w:hint="eastAsia"/>
                <w:lang w:val="en-US" w:eastAsia="zh-CN"/>
              </w:rPr>
            </w:pPr>
            <w:ins w:id="113" w:author="zjf" w:date="2017-07-18T13:51:23Z">
              <w:r>
                <w:rPr>
                  <w:rFonts w:hint="eastAsia"/>
                  <w:lang w:val="en-US" w:eastAsia="zh-CN"/>
                </w:rPr>
                <w:t>real</w:t>
              </w:r>
            </w:ins>
          </w:p>
        </w:tc>
        <w:tc>
          <w:tcPr>
            <w:tcW w:w="1161" w:type="dxa"/>
          </w:tcPr>
          <w:p>
            <w:pPr>
              <w:pStyle w:val="22"/>
              <w:rPr>
                <w:ins w:id="114" w:author="zjf" w:date="2017-07-18T13:50:59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5" w:author="zjf" w:date="2017-07-18T13:51:38Z"/>
        </w:trPr>
        <w:tc>
          <w:tcPr>
            <w:tcW w:w="3469" w:type="dxa"/>
          </w:tcPr>
          <w:p>
            <w:pPr>
              <w:pStyle w:val="22"/>
              <w:rPr>
                <w:ins w:id="116" w:author="zjf" w:date="2017-07-18T13:51:38Z"/>
                <w:rFonts w:hint="eastAsia"/>
                <w:lang w:val="en-US" w:eastAsia="zh-CN"/>
              </w:rPr>
            </w:pPr>
            <w:ins w:id="117" w:author="zjf" w:date="2017-07-18T13:51:41Z">
              <w:r>
                <w:rPr>
                  <w:rFonts w:hint="eastAsia"/>
                  <w:lang w:val="en-US" w:eastAsia="zh-CN"/>
                </w:rPr>
                <w:t>Bmbim_contract_geology</w:t>
              </w:r>
            </w:ins>
          </w:p>
        </w:tc>
        <w:tc>
          <w:tcPr>
            <w:tcW w:w="1913" w:type="dxa"/>
          </w:tcPr>
          <w:p>
            <w:pPr>
              <w:pStyle w:val="22"/>
              <w:rPr>
                <w:ins w:id="118" w:author="zjf" w:date="2017-07-18T13:51:38Z"/>
                <w:rFonts w:hint="eastAsia"/>
                <w:lang w:val="en-US" w:eastAsia="zh-CN"/>
              </w:rPr>
            </w:pPr>
            <w:ins w:id="119" w:author="zjf" w:date="2017-07-18T13:51:47Z">
              <w:r>
                <w:rPr>
                  <w:rFonts w:hint="eastAsia"/>
                  <w:lang w:val="en-US" w:eastAsia="zh-CN"/>
                </w:rPr>
                <w:t>地质（万元）</w:t>
              </w:r>
            </w:ins>
          </w:p>
        </w:tc>
        <w:tc>
          <w:tcPr>
            <w:tcW w:w="1285" w:type="dxa"/>
          </w:tcPr>
          <w:p>
            <w:pPr>
              <w:pStyle w:val="22"/>
              <w:rPr>
                <w:ins w:id="120" w:author="zjf" w:date="2017-07-18T13:51:38Z"/>
                <w:rFonts w:hint="eastAsia"/>
                <w:lang w:val="en-US" w:eastAsia="zh-CN"/>
              </w:rPr>
            </w:pPr>
            <w:ins w:id="121" w:author="zjf" w:date="2017-07-18T13:51:51Z">
              <w:r>
                <w:rPr>
                  <w:rFonts w:hint="eastAsia"/>
                  <w:lang w:val="en-US" w:eastAsia="zh-CN"/>
                </w:rPr>
                <w:t>数值</w:t>
              </w:r>
            </w:ins>
          </w:p>
        </w:tc>
        <w:tc>
          <w:tcPr>
            <w:tcW w:w="1266" w:type="dxa"/>
          </w:tcPr>
          <w:p>
            <w:pPr>
              <w:pStyle w:val="22"/>
              <w:rPr>
                <w:ins w:id="122" w:author="zjf" w:date="2017-07-18T13:51:38Z"/>
                <w:rFonts w:hint="eastAsia"/>
                <w:lang w:val="en-US" w:eastAsia="zh-CN"/>
              </w:rPr>
            </w:pPr>
            <w:ins w:id="123" w:author="zjf" w:date="2017-07-18T13:51:56Z">
              <w:r>
                <w:rPr>
                  <w:rFonts w:hint="eastAsia"/>
                  <w:lang w:val="en-US" w:eastAsia="zh-CN"/>
                </w:rPr>
                <w:t>real</w:t>
              </w:r>
            </w:ins>
          </w:p>
        </w:tc>
        <w:tc>
          <w:tcPr>
            <w:tcW w:w="1161" w:type="dxa"/>
          </w:tcPr>
          <w:p>
            <w:pPr>
              <w:pStyle w:val="22"/>
              <w:rPr>
                <w:ins w:id="124" w:author="zjf" w:date="2017-07-18T13:51:38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5" w:author="zjf" w:date="2017-07-18T13:51:40Z"/>
        </w:trPr>
        <w:tc>
          <w:tcPr>
            <w:tcW w:w="3469" w:type="dxa"/>
          </w:tcPr>
          <w:p>
            <w:pPr>
              <w:pStyle w:val="22"/>
              <w:rPr>
                <w:ins w:id="126" w:author="zjf" w:date="2017-07-18T13:51:40Z"/>
                <w:rFonts w:hint="eastAsia"/>
                <w:lang w:val="en-US" w:eastAsia="zh-CN"/>
              </w:rPr>
            </w:pPr>
            <w:ins w:id="127" w:author="zjf" w:date="2017-07-18T13:52:01Z">
              <w:r>
                <w:rPr>
                  <w:rFonts w:hint="eastAsia"/>
                  <w:lang w:val="en-US" w:eastAsia="zh-CN"/>
                </w:rPr>
                <w:t>Bmbim_contract_other</w:t>
              </w:r>
            </w:ins>
          </w:p>
        </w:tc>
        <w:tc>
          <w:tcPr>
            <w:tcW w:w="1913" w:type="dxa"/>
          </w:tcPr>
          <w:p>
            <w:pPr>
              <w:pStyle w:val="22"/>
              <w:rPr>
                <w:ins w:id="128" w:author="zjf" w:date="2017-07-18T13:51:40Z"/>
                <w:rFonts w:hint="eastAsia"/>
                <w:lang w:val="en-US" w:eastAsia="zh-CN"/>
              </w:rPr>
            </w:pPr>
            <w:ins w:id="129" w:author="zjf" w:date="2017-07-18T13:52:06Z">
              <w:r>
                <w:rPr>
                  <w:rFonts w:hint="eastAsia"/>
                  <w:lang w:val="en-US" w:eastAsia="zh-CN"/>
                </w:rPr>
                <w:t>其它（万元）</w:t>
              </w:r>
            </w:ins>
          </w:p>
        </w:tc>
        <w:tc>
          <w:tcPr>
            <w:tcW w:w="1285" w:type="dxa"/>
          </w:tcPr>
          <w:p>
            <w:pPr>
              <w:pStyle w:val="22"/>
              <w:rPr>
                <w:ins w:id="130" w:author="zjf" w:date="2017-07-18T13:51:40Z"/>
                <w:rFonts w:hint="eastAsia"/>
                <w:lang w:val="en-US" w:eastAsia="zh-CN"/>
              </w:rPr>
            </w:pPr>
            <w:ins w:id="131" w:author="zjf" w:date="2017-07-18T13:52:12Z">
              <w:r>
                <w:rPr>
                  <w:rFonts w:hint="eastAsia"/>
                  <w:lang w:val="en-US" w:eastAsia="zh-CN"/>
                </w:rPr>
                <w:t>数值</w:t>
              </w:r>
            </w:ins>
          </w:p>
        </w:tc>
        <w:tc>
          <w:tcPr>
            <w:tcW w:w="1266" w:type="dxa"/>
          </w:tcPr>
          <w:p>
            <w:pPr>
              <w:pStyle w:val="22"/>
              <w:rPr>
                <w:ins w:id="132" w:author="zjf" w:date="2017-07-18T13:51:40Z"/>
                <w:rFonts w:hint="eastAsia"/>
                <w:lang w:val="en-US" w:eastAsia="zh-CN"/>
              </w:rPr>
            </w:pPr>
            <w:ins w:id="133" w:author="zjf" w:date="2017-07-18T13:52:18Z">
              <w:r>
                <w:rPr>
                  <w:rFonts w:hint="eastAsia"/>
                  <w:lang w:val="en-US" w:eastAsia="zh-CN"/>
                </w:rPr>
                <w:t>real</w:t>
              </w:r>
            </w:ins>
          </w:p>
        </w:tc>
        <w:tc>
          <w:tcPr>
            <w:tcW w:w="1161" w:type="dxa"/>
          </w:tcPr>
          <w:p>
            <w:pPr>
              <w:pStyle w:val="22"/>
              <w:rPr>
                <w:ins w:id="134" w:author="zjf" w:date="2017-07-18T13:51:40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Bmbim_contract_meetingcharge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会务费（万元）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 xml:space="preserve">Bmbim_contract_totalamount 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合同总金额（万元）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bookmarkEnd w:id="3"/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5"/>
      </w:pPr>
      <w:r>
        <w:rPr>
          <w:rFonts w:hint="eastAsia"/>
        </w:rPr>
        <w:t>1.2.2 合同Policy策略</w:t>
      </w: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</w:rPr>
        <w:t xml:space="preserve">Bmbim_contract(合同)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名称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P</w:t>
            </w:r>
            <w:r>
              <w:rPr>
                <w:rFonts w:hint="eastAsia" w:eastAsia="宋体"/>
              </w:rPr>
              <w:t>olicy策略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bookmarkStart w:id="8" w:name="OLE_LINK25" w:colFirst="0" w:colLast="0"/>
            <w:r>
              <w:rPr>
                <w:rFonts w:hint="eastAsia" w:eastAsia="宋体"/>
              </w:rPr>
              <w:t>合同信息录入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ontract_info_input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分院领导传阅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ontract_branchleader_review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总院领导传阅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ontract_generalleader_review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业主传阅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ontract_client_review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合同正式签订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ontract_official_signed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收款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contract_</w:t>
            </w:r>
            <w:r>
              <w:rPr>
                <w:rFonts w:hint="eastAsia" w:eastAsia="宋体"/>
              </w:rPr>
              <w:t>wait_payment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结束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contract_final_end</w:t>
            </w:r>
          </w:p>
        </w:tc>
      </w:tr>
      <w:bookmarkEnd w:id="8"/>
    </w:tbl>
    <w:p>
      <w:pPr>
        <w:pStyle w:val="3"/>
      </w:pPr>
      <w:r>
        <w:rPr>
          <w:rFonts w:hint="eastAsia"/>
        </w:rPr>
        <w:t>2. 收款项管理模型设计</w:t>
      </w:r>
    </w:p>
    <w:p>
      <w:pPr>
        <w:pStyle w:val="4"/>
      </w:pPr>
      <w:r>
        <w:rPr>
          <w:rFonts w:hint="eastAsia"/>
        </w:rPr>
        <w:t>2.1 收款项Schema</w:t>
      </w:r>
    </w:p>
    <w:p>
      <w:r>
        <w:object>
          <v:shape id="_x0000_i1026" o:spt="75" type="#_x0000_t75" style="height:285.9pt;width:30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2.2 收款项Schema说明</w:t>
      </w:r>
    </w:p>
    <w:p>
      <w:pPr>
        <w:pStyle w:val="5"/>
      </w:pPr>
      <w:r>
        <w:rPr>
          <w:rFonts w:hint="eastAsia"/>
        </w:rPr>
        <w:t>2.2.1 收款项Type</w:t>
      </w:r>
    </w:p>
    <w:p>
      <w:r>
        <w:rPr>
          <w:rFonts w:hint="eastAsia"/>
        </w:rPr>
        <w:t>Bmbim_receipt 收款项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96"/>
        <w:gridCol w:w="1002"/>
        <w:gridCol w:w="1266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Bmbim_receipt_id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收款项编号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Bmbim_receipt_type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收款项类型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预付款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送审稿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报批稿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交工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竣工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Bmbim_receipt_planmoney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计划收款金额（万元）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Bmbim_receipt_plandate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计划收款时间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Bmbim_receipt_actualmoney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实际收款金额（万元）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Bmbim_receipt_actualdate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实际收款时间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Bmbim_receipt</w:t>
            </w:r>
            <w:r>
              <w:t>_</w:t>
            </w:r>
            <w:r>
              <w:rPr>
                <w:rFonts w:hint="eastAsia"/>
              </w:rPr>
              <w:t>remark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收款项备注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多行</w:t>
            </w:r>
          </w:p>
          <w:p>
            <w:pPr>
              <w:pStyle w:val="22"/>
            </w:pPr>
            <w:r>
              <w:rPr>
                <w:rFonts w:hint="eastAsia"/>
              </w:rPr>
              <w:t>areatext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5" w:author="zjf" w:date="2017-07-18T13:52:45Z"/>
        </w:trPr>
        <w:tc>
          <w:tcPr>
            <w:tcW w:w="3469" w:type="dxa"/>
          </w:tcPr>
          <w:p>
            <w:pPr>
              <w:pStyle w:val="22"/>
              <w:rPr>
                <w:ins w:id="136" w:author="zjf" w:date="2017-07-18T13:52:45Z"/>
                <w:rFonts w:hint="eastAsia"/>
              </w:rPr>
            </w:pPr>
            <w:ins w:id="137" w:author="zjf" w:date="2017-07-18T13:52:46Z">
              <w:r>
                <w:rPr>
                  <w:rFonts w:hint="eastAsia"/>
                  <w:sz w:val="21"/>
                  <w:szCs w:val="22"/>
                  <w:lang w:val="en-US" w:eastAsia="zh-CN"/>
                </w:rPr>
                <w:t>Bmbim_receipt_</w:t>
              </w:r>
            </w:ins>
            <w:ins w:id="138" w:author="zjf" w:date="2017-07-18T13:52:46Z">
              <w:r>
                <w:rPr>
                  <w:rFonts w:hint="eastAsia" w:ascii="Times New Roman" w:hAnsi="Times New Roman" w:cs="Times New Roman" w:eastAsiaTheme="minorEastAsia"/>
                  <w:b w:val="0"/>
                  <w:i w:val="0"/>
                  <w:caps w:val="0"/>
                  <w:spacing w:val="0"/>
                  <w:sz w:val="21"/>
                  <w:szCs w:val="22"/>
                  <w:u w:val="none"/>
                  <w:shd w:val="clear"/>
                </w:rPr>
                <w:fldChar w:fldCharType="begin"/>
              </w:r>
            </w:ins>
            <w:ins w:id="139" w:author="zjf" w:date="2017-07-18T13:52:46Z">
              <w:r>
                <w:rPr>
                  <w:rFonts w:hint="eastAsia" w:ascii="Times New Roman" w:hAnsi="Times New Roman" w:cs="Times New Roman" w:eastAsiaTheme="minorEastAsia"/>
                  <w:b w:val="0"/>
                  <w:i w:val="0"/>
                  <w:caps w:val="0"/>
                  <w:spacing w:val="0"/>
                  <w:sz w:val="21"/>
                  <w:szCs w:val="22"/>
                  <w:u w:val="none"/>
                  <w:shd w:val="clear"/>
                </w:rPr>
                <w:instrText xml:space="preserve"> HYPERLINK "C:/Users/zjf/AppData/Local/youdao/dict/Application/7.0.1.0227/resultui/dict/?keyword=invoice" </w:instrText>
              </w:r>
            </w:ins>
            <w:ins w:id="140" w:author="zjf" w:date="2017-07-18T13:52:46Z">
              <w:r>
                <w:rPr>
                  <w:rFonts w:hint="eastAsia" w:ascii="Times New Roman" w:hAnsi="Times New Roman" w:cs="Times New Roman" w:eastAsiaTheme="minorEastAsia"/>
                  <w:b w:val="0"/>
                  <w:i w:val="0"/>
                  <w:caps w:val="0"/>
                  <w:spacing w:val="0"/>
                  <w:sz w:val="21"/>
                  <w:szCs w:val="22"/>
                  <w:u w:val="none"/>
                  <w:shd w:val="clear"/>
                </w:rPr>
                <w:fldChar w:fldCharType="separate"/>
              </w:r>
            </w:ins>
            <w:ins w:id="141" w:author="zjf" w:date="2017-07-18T13:52:46Z">
              <w:r>
                <w:rPr>
                  <w:rFonts w:hint="eastAsia" w:ascii="Times New Roman" w:hAnsi="Times New Roman" w:cs="Times New Roman" w:eastAsiaTheme="minorEastAsia"/>
                  <w:b w:val="0"/>
                  <w:i w:val="0"/>
                  <w:caps w:val="0"/>
                  <w:spacing w:val="0"/>
                  <w:sz w:val="21"/>
                  <w:szCs w:val="22"/>
                  <w:u w:val="none"/>
                  <w:shd w:val="clear"/>
                </w:rPr>
                <w:t>invoice</w:t>
              </w:r>
            </w:ins>
            <w:ins w:id="142" w:author="zjf" w:date="2017-07-18T13:52:46Z">
              <w:r>
                <w:rPr>
                  <w:rFonts w:hint="eastAsia" w:ascii="Times New Roman" w:hAnsi="Times New Roman" w:cs="Times New Roman" w:eastAsiaTheme="minorEastAsia"/>
                  <w:b w:val="0"/>
                  <w:i w:val="0"/>
                  <w:caps w:val="0"/>
                  <w:spacing w:val="0"/>
                  <w:sz w:val="21"/>
                  <w:szCs w:val="22"/>
                  <w:u w:val="none"/>
                  <w:shd w:val="clear"/>
                </w:rPr>
                <w:fldChar w:fldCharType="end"/>
              </w:r>
            </w:ins>
          </w:p>
        </w:tc>
        <w:tc>
          <w:tcPr>
            <w:tcW w:w="2196" w:type="dxa"/>
          </w:tcPr>
          <w:p>
            <w:pPr>
              <w:pStyle w:val="22"/>
              <w:rPr>
                <w:ins w:id="143" w:author="zjf" w:date="2017-07-18T13:52:45Z"/>
                <w:rFonts w:hint="eastAsia"/>
              </w:rPr>
            </w:pPr>
            <w:ins w:id="144" w:author="zjf" w:date="2017-07-18T13:52:53Z">
              <w:r>
                <w:rPr>
                  <w:rFonts w:hint="eastAsia"/>
                  <w:lang w:val="en-US" w:eastAsia="zh-CN"/>
                </w:rPr>
                <w:t>发票备注</w:t>
              </w:r>
            </w:ins>
          </w:p>
        </w:tc>
        <w:tc>
          <w:tcPr>
            <w:tcW w:w="1002" w:type="dxa"/>
          </w:tcPr>
          <w:p>
            <w:pPr>
              <w:pStyle w:val="22"/>
              <w:rPr>
                <w:ins w:id="145" w:author="zjf" w:date="2017-07-18T13:52:45Z"/>
                <w:rFonts w:hint="eastAsia"/>
              </w:rPr>
            </w:pPr>
            <w:ins w:id="146" w:author="zjf" w:date="2017-07-18T13:53:01Z">
              <w:r>
                <w:rPr>
                  <w:rFonts w:hint="eastAsia"/>
                  <w:lang w:val="en-US" w:eastAsia="zh-CN"/>
                </w:rPr>
                <w:t>字符串</w:t>
              </w:r>
            </w:ins>
          </w:p>
        </w:tc>
        <w:tc>
          <w:tcPr>
            <w:tcW w:w="1266" w:type="dxa"/>
          </w:tcPr>
          <w:p>
            <w:pPr>
              <w:pStyle w:val="22"/>
              <w:rPr>
                <w:ins w:id="147" w:author="zjf" w:date="2017-07-18T13:52:45Z"/>
                <w:rFonts w:hint="eastAsia"/>
              </w:rPr>
            </w:pPr>
            <w:ins w:id="148" w:author="zjf" w:date="2017-07-18T13:53:06Z">
              <w:r>
                <w:rPr>
                  <w:rFonts w:hint="eastAsia"/>
                  <w:lang w:val="en-US" w:eastAsia="zh-CN"/>
                </w:rPr>
                <w:t>string</w:t>
              </w:r>
            </w:ins>
          </w:p>
        </w:tc>
        <w:tc>
          <w:tcPr>
            <w:tcW w:w="1161" w:type="dxa"/>
          </w:tcPr>
          <w:p>
            <w:pPr>
              <w:pStyle w:val="22"/>
              <w:rPr>
                <w:ins w:id="149" w:author="zjf" w:date="2017-07-18T13:52:45Z"/>
                <w:rFonts w:hint="eastAsia"/>
              </w:rPr>
            </w:pP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5"/>
      </w:pPr>
      <w:r>
        <w:rPr>
          <w:rFonts w:hint="eastAsia"/>
        </w:rPr>
        <w:t>2.2.2 收款项Policy策略</w:t>
      </w:r>
    </w:p>
    <w:p>
      <w:pPr>
        <w:pStyle w:val="22"/>
        <w:rPr>
          <w:rFonts w:eastAsia="宋体"/>
          <w:b/>
          <w:bCs/>
        </w:rPr>
      </w:pPr>
      <w:r>
        <w:rPr>
          <w:rFonts w:hint="eastAsia"/>
        </w:rPr>
        <w:t xml:space="preserve">Bmbim_receipt </w:t>
      </w:r>
      <w:r>
        <w:rPr>
          <w:rFonts w:hint="eastAsia" w:eastAsia="宋体"/>
        </w:rPr>
        <w:t xml:space="preserve">(收款项)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收款项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receipt</w:t>
            </w:r>
          </w:p>
        </w:tc>
      </w:tr>
    </w:tbl>
    <w:p>
      <w:pPr>
        <w:pStyle w:val="2"/>
      </w:pPr>
      <w:r>
        <w:rPr>
          <w:rFonts w:hint="eastAsia"/>
        </w:rPr>
        <w:t>三、项目模型设计</w:t>
      </w:r>
    </w:p>
    <w:p>
      <w:pPr>
        <w:pStyle w:val="4"/>
      </w:pPr>
      <w:commentRangeStart w:id="0"/>
      <w:r>
        <w:rPr>
          <w:rFonts w:hint="eastAsia"/>
        </w:rPr>
        <w:t>3.1 项目Schema</w:t>
      </w:r>
      <w:commentRangeEnd w:id="0"/>
      <w:r>
        <w:rPr>
          <w:rStyle w:val="26"/>
          <w:b w:val="0"/>
        </w:rPr>
        <w:commentReference w:id="0"/>
      </w:r>
    </w:p>
    <w:p>
      <w:r>
        <w:object>
          <v:shape id="_x0000_i1027" o:spt="75" type="#_x0000_t75" style="height:321.25pt;width:36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0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3.2 项目Schema说明</w:t>
      </w:r>
    </w:p>
    <w:p>
      <w:pPr>
        <w:pStyle w:val="5"/>
      </w:pPr>
      <w:r>
        <w:rPr>
          <w:rFonts w:hint="eastAsia"/>
        </w:rPr>
        <w:t>3.2.1 项目Type</w:t>
      </w:r>
    </w:p>
    <w:p>
      <w:r>
        <w:rPr>
          <w:rFonts w:hint="eastAsia"/>
        </w:rPr>
        <w:t>Bmbim_project 项目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35"/>
        <w:gridCol w:w="1002"/>
        <w:gridCol w:w="1266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2196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Bmbim_project_id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Bmbim_project_name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Bmbim_project_type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项目类型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Range：</w:t>
            </w:r>
            <w:r>
              <w:br w:type="textWrapping"/>
            </w:r>
            <w:r>
              <w:t>规划</w:t>
            </w:r>
            <w:r>
              <w:br w:type="textWrapping"/>
            </w:r>
            <w:r>
              <w:t>测量</w:t>
            </w:r>
            <w:r>
              <w:br w:type="textWrapping"/>
            </w:r>
            <w:r>
              <w:t>港口</w:t>
            </w:r>
            <w:r>
              <w:br w:type="textWrapping"/>
            </w:r>
            <w:r>
              <w:t>航道</w:t>
            </w:r>
            <w:r>
              <w:br w:type="textWrapping"/>
            </w:r>
            <w:r>
              <w:t>枢纽</w:t>
            </w:r>
            <w:ins w:id="150" w:author="zjf" w:date="2017-07-18T13:53:36Z">
              <w:r>
                <w:rPr/>
                <w:br w:type="textWrapping"/>
              </w:r>
            </w:ins>
            <w:ins w:id="151" w:author="zjf" w:date="2017-07-18T13:53:36Z">
              <w:r>
                <w:rPr>
                  <w:rFonts w:hint="eastAsia"/>
                  <w:lang w:val="en-US" w:eastAsia="zh-CN"/>
                </w:rPr>
                <w:t>其它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Bmbim_project_manager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主管领导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Bmbim_project_leader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Bmbim_project_phase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t>Bmbim_</w:t>
            </w:r>
            <w:r>
              <w:rPr>
                <w:rFonts w:hint="eastAsia"/>
              </w:rPr>
              <w:t>project_starttime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Bmbim_project_endtime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Bmbim_project_totalpe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centage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总完成率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Bmbim_project_yearpe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centage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今年完成率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</w:t>
            </w:r>
            <w:ins w:id="152" w:author="zjf" w:date="2017-07-18T13:53:48Z">
              <w:r>
                <w:rPr>
                  <w:rFonts w:hint="eastAsia"/>
                  <w:lang w:val="en-US" w:eastAsia="zh-CN"/>
                </w:rPr>
                <w:t>remark</w:t>
              </w:r>
            </w:ins>
            <w:del w:id="153" w:author="zjf" w:date="2017-07-18T13:53:48Z">
              <w:r>
                <w:rPr/>
                <w:delText>archiveid</w:delText>
              </w:r>
            </w:del>
          </w:p>
        </w:tc>
        <w:tc>
          <w:tcPr>
            <w:tcW w:w="2161" w:type="dxa"/>
          </w:tcPr>
          <w:p>
            <w:pPr>
              <w:pStyle w:val="22"/>
            </w:pPr>
            <w:ins w:id="154" w:author="zjf" w:date="2017-07-18T13:53:55Z">
              <w:r>
                <w:rPr>
                  <w:rFonts w:hint="eastAsia"/>
                  <w:lang w:val="en-US" w:eastAsia="zh-CN"/>
                </w:rPr>
                <w:t>备注</w:t>
              </w:r>
            </w:ins>
            <w:del w:id="155" w:author="zjf" w:date="2017-07-18T13:53:55Z">
              <w:r>
                <w:rPr>
                  <w:rFonts w:hint="eastAsia"/>
                </w:rPr>
                <w:delText>交付文件序号</w:delText>
              </w:r>
            </w:del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Policy</w:t>
      </w:r>
    </w:p>
    <w:p>
      <w:pPr>
        <w:pStyle w:val="22"/>
        <w:rPr>
          <w:rFonts w:eastAsia="宋体"/>
          <w:b/>
          <w:bCs/>
        </w:rPr>
      </w:pPr>
      <w:r>
        <w:rPr>
          <w:rFonts w:hint="eastAsia"/>
        </w:rPr>
        <w:t>Bmbim_project</w:t>
      </w:r>
      <w:r>
        <w:rPr>
          <w:rFonts w:hint="eastAsia" w:eastAsia="宋体"/>
        </w:rPr>
        <w:t xml:space="preserve">(项目)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commentRangeStart w:id="1"/>
            <w:r>
              <w:rPr>
                <w:rFonts w:hint="eastAsia" w:eastAsia="宋体"/>
              </w:rPr>
              <w:t>项目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project</w:t>
            </w:r>
            <w:commentRangeEnd w:id="1"/>
            <w:r>
              <w:rPr>
                <w:rStyle w:val="26"/>
                <w:rFonts w:asciiTheme="minorHAnsi" w:hAnsiTheme="minorHAnsi" w:cstheme="minorBidi"/>
                <w:kern w:val="2"/>
              </w:rPr>
              <w:commentReference w:id="1"/>
            </w:r>
          </w:p>
        </w:tc>
      </w:tr>
    </w:tbl>
    <w:p>
      <w:pPr>
        <w:pStyle w:val="2"/>
      </w:pPr>
      <w:r>
        <w:rPr>
          <w:rFonts w:hint="eastAsia"/>
        </w:rPr>
        <w:t>四、计划设计文档</w:t>
      </w:r>
    </w:p>
    <w:p>
      <w:pPr>
        <w:pStyle w:val="4"/>
      </w:pPr>
      <w:r>
        <w:rPr>
          <w:rFonts w:hint="eastAsia"/>
        </w:rPr>
        <w:t>4.1 计划Schema</w:t>
      </w:r>
    </w:p>
    <w:p>
      <w:r>
        <w:object>
          <v:shape id="_x0000_i1028" o:spt="75" type="#_x0000_t75" style="height:230.55pt;width:204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2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4.2 计划Schema说明</w:t>
      </w:r>
    </w:p>
    <w:p>
      <w:pPr>
        <w:pStyle w:val="5"/>
      </w:pPr>
      <w:r>
        <w:rPr>
          <w:rFonts w:hint="eastAsia"/>
        </w:rPr>
        <w:t>4.2.1 计划Type</w:t>
      </w:r>
    </w:p>
    <w:p>
      <w:r>
        <w:rPr>
          <w:rFonts w:hint="eastAsia"/>
        </w:rPr>
        <w:t>Bmbim_plan 计划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35"/>
        <w:gridCol w:w="1002"/>
        <w:gridCol w:w="1049"/>
        <w:gridCol w:w="217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2196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Bmbim_plan_id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计划编号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ins w:id="156" w:author="zjf" w:date="2017-07-18T13:54:50Z">
              <w:r>
                <w:rPr>
                  <w:rFonts w:hint="eastAsia"/>
                  <w:lang w:val="en-US" w:eastAsia="zh-CN"/>
                </w:rPr>
                <w:t>Bmbim_plan_starttime</w:t>
              </w:r>
            </w:ins>
            <w:del w:id="157" w:author="zjf" w:date="2017-07-18T13:54:50Z">
              <w:r>
                <w:rPr>
                  <w:rFonts w:hint="eastAsia"/>
                </w:rPr>
                <w:delText>Bmbim_plan_year</w:delText>
              </w:r>
            </w:del>
          </w:p>
        </w:tc>
        <w:tc>
          <w:tcPr>
            <w:tcW w:w="2161" w:type="dxa"/>
          </w:tcPr>
          <w:p>
            <w:pPr>
              <w:pStyle w:val="22"/>
            </w:pPr>
            <w:ins w:id="158" w:author="zjf" w:date="2017-07-18T13:54:56Z">
              <w:r>
                <w:rPr>
                  <w:rFonts w:hint="eastAsia"/>
                  <w:lang w:val="en-US" w:eastAsia="zh-CN"/>
                </w:rPr>
                <w:t>计划开始时间</w:t>
              </w:r>
            </w:ins>
            <w:del w:id="159" w:author="zjf" w:date="2017-07-18T13:54:56Z">
              <w:r>
                <w:rPr>
                  <w:rFonts w:hint="eastAsia"/>
                </w:rPr>
                <w:delText>计划年份</w:delText>
              </w:r>
            </w:del>
          </w:p>
        </w:tc>
        <w:tc>
          <w:tcPr>
            <w:tcW w:w="1037" w:type="dxa"/>
            <w:gridSpan w:val="2"/>
          </w:tcPr>
          <w:p>
            <w:pPr>
              <w:pStyle w:val="22"/>
            </w:pPr>
            <w:ins w:id="160" w:author="zjf" w:date="2017-07-18T13:55:01Z">
              <w:r>
                <w:rPr>
                  <w:rFonts w:hint="eastAsia"/>
                  <w:lang w:val="en-US" w:eastAsia="zh-CN"/>
                </w:rPr>
                <w:t>日期</w:t>
              </w:r>
            </w:ins>
            <w:del w:id="161" w:author="zjf" w:date="2017-07-18T13:55:01Z">
              <w:r>
                <w:rPr>
                  <w:rFonts w:hint="eastAsia"/>
                </w:rPr>
                <w:delText>字符串</w:delText>
              </w:r>
            </w:del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ins w:id="162" w:author="zjf" w:date="2017-07-18T13:55:07Z">
              <w:r>
                <w:rPr>
                  <w:rFonts w:hint="eastAsia"/>
                  <w:lang w:val="en-US" w:eastAsia="zh-CN"/>
                </w:rPr>
                <w:t>date</w:t>
              </w:r>
            </w:ins>
            <w:del w:id="163" w:author="zjf" w:date="2017-07-18T13:55:07Z">
              <w:r>
                <w:rPr>
                  <w:rFonts w:hint="eastAsia"/>
                </w:rPr>
                <w:delText>string</w:delText>
              </w:r>
            </w:del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ins w:id="164" w:author="zjf" w:date="2017-07-18T13:55:10Z"/>
        </w:trPr>
        <w:tc>
          <w:tcPr>
            <w:tcW w:w="3469" w:type="dxa"/>
          </w:tcPr>
          <w:p>
            <w:pPr>
              <w:pStyle w:val="22"/>
              <w:rPr>
                <w:ins w:id="165" w:author="zjf" w:date="2017-07-18T13:55:10Z"/>
                <w:rFonts w:hint="eastAsia"/>
                <w:lang w:val="en-US" w:eastAsia="zh-CN"/>
              </w:rPr>
            </w:pPr>
            <w:ins w:id="166" w:author="zjf" w:date="2017-07-18T13:55:16Z">
              <w:r>
                <w:rPr>
                  <w:rFonts w:hint="eastAsia"/>
                  <w:lang w:val="en-US" w:eastAsia="zh-CN"/>
                </w:rPr>
                <w:t>Bmbim_plan_endtime</w:t>
              </w:r>
            </w:ins>
          </w:p>
        </w:tc>
        <w:tc>
          <w:tcPr>
            <w:tcW w:w="2161" w:type="dxa"/>
          </w:tcPr>
          <w:p>
            <w:pPr>
              <w:pStyle w:val="22"/>
              <w:rPr>
                <w:ins w:id="167" w:author="zjf" w:date="2017-07-18T13:55:10Z"/>
                <w:rFonts w:hint="eastAsia"/>
                <w:lang w:val="en-US" w:eastAsia="zh-CN"/>
              </w:rPr>
            </w:pPr>
            <w:ins w:id="168" w:author="zjf" w:date="2017-07-18T13:55:21Z">
              <w:r>
                <w:rPr>
                  <w:rFonts w:hint="eastAsia"/>
                  <w:lang w:val="en-US" w:eastAsia="zh-CN"/>
                </w:rPr>
                <w:t>计划结束时间</w:t>
              </w:r>
            </w:ins>
          </w:p>
        </w:tc>
        <w:tc>
          <w:tcPr>
            <w:tcW w:w="1037" w:type="dxa"/>
            <w:gridSpan w:val="2"/>
          </w:tcPr>
          <w:p>
            <w:pPr>
              <w:pStyle w:val="22"/>
              <w:rPr>
                <w:ins w:id="169" w:author="zjf" w:date="2017-07-18T13:55:10Z"/>
                <w:rFonts w:hint="eastAsia"/>
                <w:lang w:val="en-US" w:eastAsia="zh-CN"/>
              </w:rPr>
            </w:pPr>
            <w:ins w:id="170" w:author="zjf" w:date="2017-07-18T13:55:27Z">
              <w:r>
                <w:rPr>
                  <w:rFonts w:hint="eastAsia"/>
                  <w:lang w:val="en-US" w:eastAsia="zh-CN"/>
                </w:rPr>
                <w:t>日期</w:t>
              </w:r>
            </w:ins>
          </w:p>
        </w:tc>
        <w:tc>
          <w:tcPr>
            <w:tcW w:w="1049" w:type="dxa"/>
          </w:tcPr>
          <w:p>
            <w:pPr>
              <w:pStyle w:val="22"/>
              <w:rPr>
                <w:ins w:id="171" w:author="zjf" w:date="2017-07-18T13:55:10Z"/>
                <w:rFonts w:hint="eastAsia"/>
                <w:lang w:val="en-US" w:eastAsia="zh-CN"/>
              </w:rPr>
            </w:pPr>
            <w:ins w:id="172" w:author="zjf" w:date="2017-07-18T13:55:31Z">
              <w:r>
                <w:rPr>
                  <w:rFonts w:hint="eastAsia"/>
                  <w:lang w:val="en-US" w:eastAsia="zh-CN"/>
                </w:rPr>
                <w:t>date</w:t>
              </w:r>
            </w:ins>
          </w:p>
        </w:tc>
        <w:tc>
          <w:tcPr>
            <w:tcW w:w="1378" w:type="dxa"/>
            <w:gridSpan w:val="2"/>
          </w:tcPr>
          <w:p>
            <w:pPr>
              <w:pStyle w:val="22"/>
              <w:rPr>
                <w:ins w:id="173" w:author="zjf" w:date="2017-07-18T13:55:10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Bmbim_plan_totalamount</w:t>
            </w:r>
          </w:p>
        </w:tc>
        <w:tc>
          <w:tcPr>
            <w:tcW w:w="2161" w:type="dxa"/>
          </w:tcPr>
          <w:p>
            <w:pPr>
              <w:pStyle w:val="22"/>
            </w:pPr>
            <w:del w:id="174" w:author="zjf" w:date="2017-07-18T13:55:40Z">
              <w:r>
                <w:rPr>
                  <w:rFonts w:hint="eastAsia"/>
                </w:rPr>
                <w:delText>当年</w:delText>
              </w:r>
            </w:del>
            <w:r>
              <w:rPr>
                <w:rFonts w:hint="eastAsia"/>
              </w:rPr>
              <w:t>计划签订总额（万元）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5" w:author="zjf" w:date="2017-07-18T13:55:52Z"/>
        </w:trPr>
        <w:tc>
          <w:tcPr>
            <w:tcW w:w="3469" w:type="dxa"/>
          </w:tcPr>
          <w:p>
            <w:pPr>
              <w:pStyle w:val="22"/>
              <w:rPr>
                <w:ins w:id="176" w:author="zjf" w:date="2017-07-18T13:55:52Z"/>
                <w:rFonts w:hint="eastAsia"/>
              </w:rPr>
            </w:pPr>
            <w:ins w:id="177" w:author="zjf" w:date="2017-07-18T13:56:05Z">
              <w:r>
                <w:rPr>
                  <w:rFonts w:hint="eastAsia"/>
                  <w:sz w:val="24"/>
                  <w:szCs w:val="24"/>
                  <w:lang w:val="en-US" w:eastAsia="zh-CN"/>
                  <w:rPrChange w:id="178" w:author="zjf" w:date="2017-07-18T13:57:45Z">
                    <w:rPr>
                      <w:rFonts w:hint="eastAsia"/>
                      <w:lang w:val="en-US" w:eastAsia="zh-CN"/>
                    </w:rPr>
                  </w:rPrChange>
                </w:rPr>
                <w:t>Bmbim_pl</w:t>
              </w:r>
            </w:ins>
            <w:ins w:id="180" w:author="zjf" w:date="2017-07-18T13:56:05Z">
              <w:r>
                <w:rPr>
                  <w:rFonts w:hint="eastAsia"/>
                  <w:sz w:val="24"/>
                  <w:szCs w:val="24"/>
                  <w:lang w:val="en-US" w:eastAsia="zh-CN"/>
                  <w:rPrChange w:id="181" w:author="zjf" w:date="2017-07-18T13:57:45Z">
                    <w:rPr>
                      <w:rFonts w:hint="eastAsia"/>
                      <w:lang w:val="en-US" w:eastAsia="zh-CN"/>
                    </w:rPr>
                  </w:rPrChange>
                </w:rPr>
                <w:t>an_</w:t>
              </w:r>
            </w:ins>
            <w:ins w:id="183" w:author="zjf" w:date="2017-07-18T13:56:05Z">
              <w:r>
                <w:rPr>
                  <w:rFonts w:hint="eastAsia" w:ascii="Times New Roman" w:hAnsi="Times New Roman" w:eastAsiaTheme="minorEastAsia"/>
                  <w:sz w:val="24"/>
                  <w:szCs w:val="24"/>
                  <w:rPrChange w:id="184" w:author="zjf" w:date="2017-07-18T13:57:45Z">
                    <w:rPr>
                      <w:rFonts w:hint="eastAsia" w:ascii="Consolas" w:hAnsi="Consolas" w:eastAsia="Consolas"/>
                      <w:sz w:val="20"/>
                      <w:highlight w:val="white"/>
                    </w:rPr>
                  </w:rPrChange>
                </w:rPr>
                <w:t>actualtotalamount</w:t>
              </w:r>
            </w:ins>
          </w:p>
        </w:tc>
        <w:tc>
          <w:tcPr>
            <w:tcW w:w="2161" w:type="dxa"/>
          </w:tcPr>
          <w:p>
            <w:pPr>
              <w:pStyle w:val="22"/>
              <w:rPr>
                <w:ins w:id="186" w:author="zjf" w:date="2017-07-18T13:55:52Z"/>
                <w:rFonts w:hint="eastAsia" w:eastAsiaTheme="minorEastAsia"/>
                <w:lang w:val="en-US" w:eastAsia="zh-CN"/>
              </w:rPr>
            </w:pPr>
            <w:ins w:id="187" w:author="zjf" w:date="2017-07-18T13:57:55Z">
              <w:r>
                <w:rPr>
                  <w:rFonts w:hint="eastAsia"/>
                  <w:lang w:val="en-US" w:eastAsia="zh-CN"/>
                </w:rPr>
                <w:t>实际</w:t>
              </w:r>
            </w:ins>
            <w:ins w:id="188" w:author="zjf" w:date="2017-07-18T13:57:57Z">
              <w:r>
                <w:rPr>
                  <w:rFonts w:hint="eastAsia"/>
                  <w:lang w:val="en-US" w:eastAsia="zh-CN"/>
                </w:rPr>
                <w:t>签订</w:t>
              </w:r>
            </w:ins>
            <w:ins w:id="189" w:author="zjf" w:date="2017-07-18T13:57:58Z">
              <w:r>
                <w:rPr>
                  <w:rFonts w:hint="eastAsia"/>
                  <w:lang w:val="en-US" w:eastAsia="zh-CN"/>
                </w:rPr>
                <w:t>总额（</w:t>
              </w:r>
            </w:ins>
            <w:ins w:id="190" w:author="zjf" w:date="2017-07-18T13:58:00Z">
              <w:r>
                <w:rPr>
                  <w:rFonts w:hint="eastAsia"/>
                  <w:lang w:val="en-US" w:eastAsia="zh-CN"/>
                </w:rPr>
                <w:t>万元</w:t>
              </w:r>
            </w:ins>
            <w:ins w:id="191" w:author="zjf" w:date="2017-07-18T13:57:58Z">
              <w:r>
                <w:rPr>
                  <w:rFonts w:hint="eastAsia"/>
                  <w:lang w:val="en-US" w:eastAsia="zh-CN"/>
                </w:rPr>
                <w:t>）</w:t>
              </w:r>
            </w:ins>
          </w:p>
        </w:tc>
        <w:tc>
          <w:tcPr>
            <w:tcW w:w="1037" w:type="dxa"/>
            <w:gridSpan w:val="2"/>
          </w:tcPr>
          <w:p>
            <w:pPr>
              <w:pStyle w:val="22"/>
              <w:rPr>
                <w:ins w:id="192" w:author="zjf" w:date="2017-07-18T13:55:52Z"/>
                <w:rFonts w:hint="eastAsia" w:eastAsiaTheme="minorEastAsia"/>
                <w:lang w:val="en-US" w:eastAsia="zh-CN"/>
              </w:rPr>
            </w:pPr>
            <w:ins w:id="193" w:author="zjf" w:date="2017-07-18T13:58:04Z">
              <w:r>
                <w:rPr>
                  <w:rFonts w:hint="eastAsia"/>
                  <w:lang w:val="en-US" w:eastAsia="zh-CN"/>
                </w:rPr>
                <w:t>数值</w:t>
              </w:r>
            </w:ins>
          </w:p>
        </w:tc>
        <w:tc>
          <w:tcPr>
            <w:tcW w:w="1049" w:type="dxa"/>
          </w:tcPr>
          <w:p>
            <w:pPr>
              <w:pStyle w:val="22"/>
              <w:rPr>
                <w:ins w:id="194" w:author="zjf" w:date="2017-07-18T13:55:52Z"/>
                <w:rFonts w:hint="eastAsia" w:eastAsiaTheme="minorEastAsia"/>
                <w:lang w:val="en-US" w:eastAsia="zh-CN"/>
              </w:rPr>
            </w:pPr>
            <w:ins w:id="195" w:author="zjf" w:date="2017-07-18T13:58:05Z">
              <w:r>
                <w:rPr>
                  <w:rFonts w:hint="eastAsia"/>
                  <w:lang w:val="en-US" w:eastAsia="zh-CN"/>
                </w:rPr>
                <w:t>real</w:t>
              </w:r>
            </w:ins>
          </w:p>
        </w:tc>
        <w:tc>
          <w:tcPr>
            <w:tcW w:w="1378" w:type="dxa"/>
            <w:gridSpan w:val="2"/>
          </w:tcPr>
          <w:p>
            <w:pPr>
              <w:pStyle w:val="22"/>
              <w:rPr>
                <w:ins w:id="196" w:author="zjf" w:date="2017-07-18T13:55:52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7" w:author="zjf" w:date="2017-07-18T13:58:09Z"/>
        </w:trPr>
        <w:tc>
          <w:tcPr>
            <w:tcW w:w="3469" w:type="dxa"/>
          </w:tcPr>
          <w:p>
            <w:pPr>
              <w:pStyle w:val="22"/>
              <w:rPr>
                <w:ins w:id="198" w:author="zjf" w:date="2017-07-18T13:58:09Z"/>
                <w:rFonts w:hint="eastAsia"/>
                <w:sz w:val="24"/>
                <w:szCs w:val="24"/>
                <w:lang w:val="en-US" w:eastAsia="zh-CN"/>
              </w:rPr>
            </w:pPr>
            <w:ins w:id="199" w:author="zjf" w:date="2017-07-18T13:58:19Z">
              <w:r>
                <w:rPr>
                  <w:rFonts w:hint="eastAsia"/>
                  <w:sz w:val="24"/>
                  <w:szCs w:val="24"/>
                  <w:lang w:val="en-US" w:eastAsia="zh-CN"/>
                </w:rPr>
                <w:t>B</w:t>
              </w:r>
            </w:ins>
            <w:ins w:id="200" w:author="zjf" w:date="2017-07-18T13:58:20Z">
              <w:r>
                <w:rPr>
                  <w:rFonts w:hint="eastAsia"/>
                  <w:sz w:val="24"/>
                  <w:szCs w:val="24"/>
                  <w:lang w:val="en-US" w:eastAsia="zh-CN"/>
                </w:rPr>
                <w:t>mbim</w:t>
              </w:r>
            </w:ins>
            <w:ins w:id="201" w:author="zjf" w:date="2017-07-18T13:58:21Z">
              <w:r>
                <w:rPr>
                  <w:rFonts w:hint="eastAsia"/>
                  <w:sz w:val="24"/>
                  <w:szCs w:val="24"/>
                  <w:lang w:val="en-US" w:eastAsia="zh-CN"/>
                </w:rPr>
                <w:t>_plan</w:t>
              </w:r>
            </w:ins>
            <w:ins w:id="202" w:author="zjf" w:date="2017-07-18T13:58:22Z">
              <w:r>
                <w:rPr>
                  <w:rFonts w:hint="eastAsia"/>
                  <w:sz w:val="24"/>
                  <w:szCs w:val="24"/>
                  <w:lang w:val="en-US" w:eastAsia="zh-CN"/>
                </w:rPr>
                <w:t>_</w:t>
              </w:r>
            </w:ins>
            <w:ins w:id="203" w:author="zjf" w:date="2017-07-18T13:58:23Z">
              <w:r>
                <w:rPr>
                  <w:rFonts w:hint="eastAsia"/>
                  <w:sz w:val="24"/>
                  <w:szCs w:val="24"/>
                  <w:lang w:val="en-US" w:eastAsia="zh-CN"/>
                </w:rPr>
                <w:t>tot</w:t>
              </w:r>
            </w:ins>
            <w:ins w:id="204" w:author="zjf" w:date="2017-07-18T13:58:24Z">
              <w:r>
                <w:rPr>
                  <w:rFonts w:hint="eastAsia"/>
                  <w:sz w:val="24"/>
                  <w:szCs w:val="24"/>
                  <w:lang w:val="en-US" w:eastAsia="zh-CN"/>
                </w:rPr>
                <w:t>alam</w:t>
              </w:r>
            </w:ins>
            <w:ins w:id="205" w:author="zjf" w:date="2017-07-18T13:58:25Z">
              <w:r>
                <w:rPr>
                  <w:rFonts w:hint="eastAsia"/>
                  <w:sz w:val="24"/>
                  <w:szCs w:val="24"/>
                  <w:lang w:val="en-US" w:eastAsia="zh-CN"/>
                </w:rPr>
                <w:t>ount</w:t>
              </w:r>
            </w:ins>
            <w:ins w:id="206" w:author="zjf" w:date="2017-07-18T13:58:26Z">
              <w:r>
                <w:rPr>
                  <w:rFonts w:hint="eastAsia"/>
                  <w:sz w:val="24"/>
                  <w:szCs w:val="24"/>
                  <w:lang w:val="en-US" w:eastAsia="zh-CN"/>
                </w:rPr>
                <w:t>perc</w:t>
              </w:r>
            </w:ins>
            <w:ins w:id="207" w:author="zjf" w:date="2017-07-18T13:58:27Z">
              <w:r>
                <w:rPr>
                  <w:rFonts w:hint="eastAsia"/>
                  <w:sz w:val="24"/>
                  <w:szCs w:val="24"/>
                  <w:lang w:val="en-US" w:eastAsia="zh-CN"/>
                </w:rPr>
                <w:t>e</w:t>
              </w:r>
            </w:ins>
            <w:ins w:id="208" w:author="zjf" w:date="2017-07-18T13:58:37Z">
              <w:r>
                <w:rPr>
                  <w:rFonts w:hint="eastAsia"/>
                  <w:sz w:val="24"/>
                  <w:szCs w:val="24"/>
                  <w:lang w:val="en-US" w:eastAsia="zh-CN"/>
                </w:rPr>
                <w:t>n</w:t>
              </w:r>
            </w:ins>
            <w:ins w:id="209" w:author="zjf" w:date="2017-07-18T13:58:38Z">
              <w:r>
                <w:rPr>
                  <w:rFonts w:hint="eastAsia"/>
                  <w:sz w:val="24"/>
                  <w:szCs w:val="24"/>
                  <w:lang w:val="en-US" w:eastAsia="zh-CN"/>
                </w:rPr>
                <w:t>tage</w:t>
              </w:r>
            </w:ins>
          </w:p>
        </w:tc>
        <w:tc>
          <w:tcPr>
            <w:tcW w:w="2161" w:type="dxa"/>
          </w:tcPr>
          <w:p>
            <w:pPr>
              <w:pStyle w:val="22"/>
              <w:rPr>
                <w:ins w:id="210" w:author="zjf" w:date="2017-07-18T13:58:09Z"/>
                <w:rFonts w:hint="eastAsia"/>
                <w:lang w:val="en-US" w:eastAsia="zh-CN"/>
              </w:rPr>
            </w:pPr>
            <w:ins w:id="211" w:author="zjf" w:date="2017-07-18T13:58:45Z">
              <w:r>
                <w:rPr>
                  <w:rFonts w:hint="eastAsia"/>
                  <w:lang w:val="en-US" w:eastAsia="zh-CN"/>
                </w:rPr>
                <w:t>签订</w:t>
              </w:r>
            </w:ins>
            <w:ins w:id="212" w:author="zjf" w:date="2017-07-18T13:58:46Z">
              <w:r>
                <w:rPr>
                  <w:rFonts w:hint="eastAsia"/>
                  <w:lang w:val="en-US" w:eastAsia="zh-CN"/>
                </w:rPr>
                <w:t>完成率</w:t>
              </w:r>
            </w:ins>
          </w:p>
        </w:tc>
        <w:tc>
          <w:tcPr>
            <w:tcW w:w="1037" w:type="dxa"/>
            <w:gridSpan w:val="2"/>
          </w:tcPr>
          <w:p>
            <w:pPr>
              <w:pStyle w:val="22"/>
              <w:rPr>
                <w:ins w:id="213" w:author="zjf" w:date="2017-07-18T13:58:09Z"/>
                <w:rFonts w:hint="eastAsia"/>
                <w:lang w:val="en-US" w:eastAsia="zh-CN"/>
              </w:rPr>
            </w:pPr>
            <w:ins w:id="214" w:author="zjf" w:date="2017-07-18T14:00:38Z">
              <w:r>
                <w:rPr>
                  <w:rFonts w:hint="eastAsia"/>
                  <w:lang w:val="en-US" w:eastAsia="zh-CN"/>
                </w:rPr>
                <w:t>数值</w:t>
              </w:r>
            </w:ins>
          </w:p>
        </w:tc>
        <w:tc>
          <w:tcPr>
            <w:tcW w:w="1049" w:type="dxa"/>
          </w:tcPr>
          <w:p>
            <w:pPr>
              <w:pStyle w:val="22"/>
              <w:rPr>
                <w:ins w:id="215" w:author="zjf" w:date="2017-07-18T13:58:09Z"/>
                <w:rFonts w:hint="eastAsia"/>
                <w:lang w:val="en-US" w:eastAsia="zh-CN"/>
              </w:rPr>
            </w:pPr>
            <w:ins w:id="216" w:author="zjf" w:date="2017-07-18T14:00:40Z">
              <w:r>
                <w:rPr>
                  <w:rFonts w:hint="eastAsia"/>
                  <w:lang w:val="en-US" w:eastAsia="zh-CN"/>
                </w:rPr>
                <w:t>real</w:t>
              </w:r>
            </w:ins>
          </w:p>
        </w:tc>
        <w:tc>
          <w:tcPr>
            <w:tcW w:w="1378" w:type="dxa"/>
            <w:gridSpan w:val="2"/>
          </w:tcPr>
          <w:p>
            <w:pPr>
              <w:pStyle w:val="22"/>
              <w:rPr>
                <w:ins w:id="217" w:author="zjf" w:date="2017-07-18T13:58:09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Bmbim_plan_totalpayment</w:t>
            </w:r>
          </w:p>
        </w:tc>
        <w:tc>
          <w:tcPr>
            <w:tcW w:w="2161" w:type="dxa"/>
          </w:tcPr>
          <w:p>
            <w:pPr>
              <w:pStyle w:val="22"/>
            </w:pPr>
            <w:del w:id="218" w:author="zjf" w:date="2017-07-18T13:55:43Z">
              <w:r>
                <w:rPr>
                  <w:rFonts w:hint="eastAsia"/>
                </w:rPr>
                <w:delText>当年</w:delText>
              </w:r>
            </w:del>
            <w:r>
              <w:rPr>
                <w:rFonts w:hint="eastAsia"/>
              </w:rPr>
              <w:t>计划收款总额（万元）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19" w:author="zjf" w:date="2017-07-18T13:59:02Z"/>
        </w:trPr>
        <w:tc>
          <w:tcPr>
            <w:tcW w:w="3469" w:type="dxa"/>
          </w:tcPr>
          <w:p>
            <w:pPr>
              <w:pStyle w:val="22"/>
              <w:rPr>
                <w:ins w:id="220" w:author="zjf" w:date="2017-07-18T13:59:02Z"/>
                <w:rFonts w:hint="eastAsia" w:eastAsiaTheme="minorEastAsia"/>
                <w:lang w:val="en-US" w:eastAsia="zh-CN"/>
              </w:rPr>
            </w:pPr>
            <w:ins w:id="221" w:author="zjf" w:date="2017-07-18T13:59:11Z">
              <w:r>
                <w:rPr>
                  <w:rFonts w:hint="eastAsia"/>
                  <w:lang w:val="en-US" w:eastAsia="zh-CN"/>
                </w:rPr>
                <w:t>B</w:t>
              </w:r>
            </w:ins>
            <w:ins w:id="222" w:author="zjf" w:date="2017-07-18T13:59:12Z">
              <w:r>
                <w:rPr>
                  <w:rFonts w:hint="eastAsia"/>
                  <w:lang w:val="en-US" w:eastAsia="zh-CN"/>
                </w:rPr>
                <w:t>mbim</w:t>
              </w:r>
            </w:ins>
            <w:ins w:id="223" w:author="zjf" w:date="2017-07-18T13:59:13Z">
              <w:r>
                <w:rPr>
                  <w:rFonts w:hint="eastAsia"/>
                  <w:lang w:val="en-US" w:eastAsia="zh-CN"/>
                </w:rPr>
                <w:t>_p</w:t>
              </w:r>
            </w:ins>
            <w:ins w:id="224" w:author="zjf" w:date="2017-07-18T13:59:14Z">
              <w:r>
                <w:rPr>
                  <w:rFonts w:hint="eastAsia"/>
                  <w:lang w:val="en-US" w:eastAsia="zh-CN"/>
                </w:rPr>
                <w:t>lan</w:t>
              </w:r>
            </w:ins>
            <w:ins w:id="225" w:author="zjf" w:date="2017-07-18T13:59:15Z">
              <w:r>
                <w:rPr>
                  <w:rFonts w:hint="eastAsia"/>
                  <w:lang w:val="en-US" w:eastAsia="zh-CN"/>
                </w:rPr>
                <w:t>_</w:t>
              </w:r>
            </w:ins>
            <w:ins w:id="226" w:author="zjf" w:date="2017-07-18T13:59:16Z">
              <w:r>
                <w:rPr>
                  <w:rFonts w:hint="eastAsia"/>
                  <w:lang w:val="en-US" w:eastAsia="zh-CN"/>
                </w:rPr>
                <w:t>a</w:t>
              </w:r>
            </w:ins>
            <w:ins w:id="227" w:author="zjf" w:date="2017-07-18T13:59:17Z">
              <w:r>
                <w:rPr>
                  <w:rFonts w:hint="eastAsia"/>
                  <w:lang w:val="en-US" w:eastAsia="zh-CN"/>
                </w:rPr>
                <w:t>ctual</w:t>
              </w:r>
            </w:ins>
            <w:ins w:id="228" w:author="zjf" w:date="2017-07-18T13:59:37Z">
              <w:r>
                <w:rPr>
                  <w:rFonts w:hint="eastAsia"/>
                  <w:lang w:val="en-US" w:eastAsia="zh-CN"/>
                </w:rPr>
                <w:t>total</w:t>
              </w:r>
            </w:ins>
            <w:ins w:id="229" w:author="zjf" w:date="2017-07-18T13:59:38Z">
              <w:r>
                <w:rPr>
                  <w:rFonts w:hint="eastAsia"/>
                  <w:lang w:val="en-US" w:eastAsia="zh-CN"/>
                </w:rPr>
                <w:t>paymen</w:t>
              </w:r>
            </w:ins>
            <w:ins w:id="230" w:author="zjf" w:date="2017-07-18T13:59:39Z">
              <w:r>
                <w:rPr>
                  <w:rFonts w:hint="eastAsia"/>
                  <w:lang w:val="en-US" w:eastAsia="zh-CN"/>
                </w:rPr>
                <w:t>t</w:t>
              </w:r>
            </w:ins>
          </w:p>
        </w:tc>
        <w:tc>
          <w:tcPr>
            <w:tcW w:w="2161" w:type="dxa"/>
          </w:tcPr>
          <w:p>
            <w:pPr>
              <w:pStyle w:val="22"/>
              <w:rPr>
                <w:ins w:id="231" w:author="zjf" w:date="2017-07-18T13:59:02Z"/>
                <w:rFonts w:hint="eastAsia" w:eastAsiaTheme="minorEastAsia"/>
                <w:lang w:val="en-US" w:eastAsia="zh-CN"/>
              </w:rPr>
            </w:pPr>
            <w:ins w:id="232" w:author="zjf" w:date="2017-07-18T13:59:43Z">
              <w:r>
                <w:rPr>
                  <w:rFonts w:hint="eastAsia"/>
                  <w:lang w:val="en-US" w:eastAsia="zh-CN"/>
                </w:rPr>
                <w:t>实际</w:t>
              </w:r>
            </w:ins>
            <w:ins w:id="233" w:author="zjf" w:date="2017-07-18T13:59:47Z">
              <w:r>
                <w:rPr>
                  <w:rFonts w:hint="eastAsia"/>
                  <w:lang w:val="en-US" w:eastAsia="zh-CN"/>
                </w:rPr>
                <w:t>收款总额</w:t>
              </w:r>
            </w:ins>
            <w:ins w:id="234" w:author="zjf" w:date="2017-07-18T13:59:48Z">
              <w:r>
                <w:rPr>
                  <w:rFonts w:hint="eastAsia"/>
                  <w:lang w:val="en-US" w:eastAsia="zh-CN"/>
                </w:rPr>
                <w:t>（</w:t>
              </w:r>
            </w:ins>
            <w:ins w:id="235" w:author="zjf" w:date="2017-07-18T13:59:49Z">
              <w:r>
                <w:rPr>
                  <w:rFonts w:hint="eastAsia"/>
                  <w:lang w:val="en-US" w:eastAsia="zh-CN"/>
                </w:rPr>
                <w:t>万元</w:t>
              </w:r>
            </w:ins>
            <w:ins w:id="236" w:author="zjf" w:date="2017-07-18T13:59:48Z">
              <w:r>
                <w:rPr>
                  <w:rFonts w:hint="eastAsia"/>
                  <w:lang w:val="en-US" w:eastAsia="zh-CN"/>
                </w:rPr>
                <w:t>）</w:t>
              </w:r>
            </w:ins>
          </w:p>
        </w:tc>
        <w:tc>
          <w:tcPr>
            <w:tcW w:w="1037" w:type="dxa"/>
            <w:gridSpan w:val="2"/>
          </w:tcPr>
          <w:p>
            <w:pPr>
              <w:pStyle w:val="22"/>
              <w:rPr>
                <w:ins w:id="237" w:author="zjf" w:date="2017-07-18T13:59:02Z"/>
                <w:rFonts w:hint="eastAsia" w:eastAsiaTheme="minorEastAsia"/>
                <w:lang w:val="en-US" w:eastAsia="zh-CN"/>
              </w:rPr>
            </w:pPr>
            <w:ins w:id="238" w:author="zjf" w:date="2017-07-18T13:59:52Z">
              <w:r>
                <w:rPr>
                  <w:rFonts w:hint="eastAsia"/>
                  <w:lang w:val="en-US" w:eastAsia="zh-CN"/>
                </w:rPr>
                <w:t>数值</w:t>
              </w:r>
            </w:ins>
          </w:p>
        </w:tc>
        <w:tc>
          <w:tcPr>
            <w:tcW w:w="1049" w:type="dxa"/>
          </w:tcPr>
          <w:p>
            <w:pPr>
              <w:pStyle w:val="22"/>
              <w:rPr>
                <w:ins w:id="239" w:author="zjf" w:date="2017-07-18T13:59:02Z"/>
                <w:rFonts w:hint="eastAsia" w:eastAsia="宋体"/>
                <w:lang w:val="en-US" w:eastAsia="zh-CN"/>
              </w:rPr>
            </w:pPr>
            <w:ins w:id="240" w:author="zjf" w:date="2017-07-18T13:59:53Z">
              <w:r>
                <w:rPr>
                  <w:rFonts w:hint="eastAsia" w:eastAsia="宋体"/>
                  <w:lang w:val="en-US" w:eastAsia="zh-CN"/>
                </w:rPr>
                <w:t>rea</w:t>
              </w:r>
            </w:ins>
            <w:ins w:id="241" w:author="zjf" w:date="2017-07-18T13:59:54Z">
              <w:r>
                <w:rPr>
                  <w:rFonts w:hint="eastAsia" w:eastAsia="宋体"/>
                  <w:lang w:val="en-US" w:eastAsia="zh-CN"/>
                </w:rPr>
                <w:t>l</w:t>
              </w:r>
            </w:ins>
          </w:p>
        </w:tc>
        <w:tc>
          <w:tcPr>
            <w:tcW w:w="1378" w:type="dxa"/>
            <w:gridSpan w:val="2"/>
          </w:tcPr>
          <w:p>
            <w:pPr>
              <w:pStyle w:val="22"/>
              <w:rPr>
                <w:ins w:id="242" w:author="zjf" w:date="2017-07-18T13:59:02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43" w:author="zjf" w:date="2017-07-18T13:59:55Z"/>
        </w:trPr>
        <w:tc>
          <w:tcPr>
            <w:tcW w:w="3469" w:type="dxa"/>
          </w:tcPr>
          <w:p>
            <w:pPr>
              <w:pStyle w:val="22"/>
              <w:rPr>
                <w:ins w:id="244" w:author="zjf" w:date="2017-07-18T13:59:55Z"/>
                <w:rFonts w:hint="eastAsia"/>
                <w:lang w:val="en-US" w:eastAsia="zh-CN"/>
              </w:rPr>
            </w:pPr>
            <w:ins w:id="245" w:author="zjf" w:date="2017-07-18T13:59:58Z">
              <w:r>
                <w:rPr>
                  <w:rFonts w:hint="eastAsia"/>
                  <w:lang w:val="en-US" w:eastAsia="zh-CN"/>
                </w:rPr>
                <w:t>Bmbim</w:t>
              </w:r>
            </w:ins>
            <w:ins w:id="246" w:author="zjf" w:date="2017-07-18T14:00:01Z">
              <w:r>
                <w:rPr>
                  <w:rFonts w:hint="eastAsia"/>
                  <w:lang w:val="en-US" w:eastAsia="zh-CN"/>
                </w:rPr>
                <w:t>_pla</w:t>
              </w:r>
            </w:ins>
            <w:ins w:id="247" w:author="zjf" w:date="2017-07-18T14:00:02Z">
              <w:r>
                <w:rPr>
                  <w:rFonts w:hint="eastAsia"/>
                  <w:lang w:val="en-US" w:eastAsia="zh-CN"/>
                </w:rPr>
                <w:t>n</w:t>
              </w:r>
            </w:ins>
            <w:ins w:id="248" w:author="zjf" w:date="2017-07-18T14:00:03Z">
              <w:r>
                <w:rPr>
                  <w:rFonts w:hint="eastAsia"/>
                  <w:lang w:val="en-US" w:eastAsia="zh-CN"/>
                </w:rPr>
                <w:t>_</w:t>
              </w:r>
            </w:ins>
            <w:ins w:id="249" w:author="zjf" w:date="2017-07-18T14:00:08Z">
              <w:r>
                <w:rPr>
                  <w:rFonts w:hint="eastAsia"/>
                  <w:lang w:val="en-US" w:eastAsia="zh-CN"/>
                </w:rPr>
                <w:t>tota</w:t>
              </w:r>
            </w:ins>
            <w:ins w:id="250" w:author="zjf" w:date="2017-07-18T14:00:09Z">
              <w:r>
                <w:rPr>
                  <w:rFonts w:hint="eastAsia"/>
                  <w:lang w:val="en-US" w:eastAsia="zh-CN"/>
                </w:rPr>
                <w:t>lpay</w:t>
              </w:r>
            </w:ins>
            <w:ins w:id="251" w:author="zjf" w:date="2017-07-18T14:00:10Z">
              <w:r>
                <w:rPr>
                  <w:rFonts w:hint="eastAsia"/>
                  <w:lang w:val="en-US" w:eastAsia="zh-CN"/>
                </w:rPr>
                <w:t>men</w:t>
              </w:r>
            </w:ins>
            <w:ins w:id="252" w:author="zjf" w:date="2017-07-18T14:00:11Z">
              <w:r>
                <w:rPr>
                  <w:rFonts w:hint="eastAsia"/>
                  <w:lang w:val="en-US" w:eastAsia="zh-CN"/>
                </w:rPr>
                <w:t>tper</w:t>
              </w:r>
            </w:ins>
            <w:ins w:id="253" w:author="zjf" w:date="2017-07-18T14:00:13Z">
              <w:r>
                <w:rPr>
                  <w:rFonts w:hint="eastAsia"/>
                  <w:lang w:val="en-US" w:eastAsia="zh-CN"/>
                </w:rPr>
                <w:t>cent</w:t>
              </w:r>
            </w:ins>
            <w:ins w:id="254" w:author="zjf" w:date="2017-07-18T14:00:14Z">
              <w:r>
                <w:rPr>
                  <w:rFonts w:hint="eastAsia"/>
                  <w:lang w:val="en-US" w:eastAsia="zh-CN"/>
                </w:rPr>
                <w:t>a</w:t>
              </w:r>
            </w:ins>
            <w:ins w:id="255" w:author="zjf" w:date="2017-07-18T14:00:15Z">
              <w:r>
                <w:rPr>
                  <w:rFonts w:hint="eastAsia"/>
                  <w:lang w:val="en-US" w:eastAsia="zh-CN"/>
                </w:rPr>
                <w:t>ge</w:t>
              </w:r>
            </w:ins>
          </w:p>
        </w:tc>
        <w:tc>
          <w:tcPr>
            <w:tcW w:w="2161" w:type="dxa"/>
          </w:tcPr>
          <w:p>
            <w:pPr>
              <w:pStyle w:val="22"/>
              <w:rPr>
                <w:ins w:id="256" w:author="zjf" w:date="2017-07-18T13:59:55Z"/>
                <w:rFonts w:hint="eastAsia"/>
                <w:lang w:val="en-US" w:eastAsia="zh-CN"/>
              </w:rPr>
            </w:pPr>
            <w:ins w:id="257" w:author="zjf" w:date="2017-07-18T14:00:18Z">
              <w:r>
                <w:rPr>
                  <w:rFonts w:hint="eastAsia"/>
                  <w:lang w:val="en-US" w:eastAsia="zh-CN"/>
                </w:rPr>
                <w:t>收款</w:t>
              </w:r>
            </w:ins>
            <w:ins w:id="258" w:author="zjf" w:date="2017-07-18T14:00:20Z">
              <w:r>
                <w:rPr>
                  <w:rFonts w:hint="eastAsia"/>
                  <w:lang w:val="en-US" w:eastAsia="zh-CN"/>
                </w:rPr>
                <w:t>完成率</w:t>
              </w:r>
            </w:ins>
          </w:p>
        </w:tc>
        <w:tc>
          <w:tcPr>
            <w:tcW w:w="1037" w:type="dxa"/>
            <w:gridSpan w:val="2"/>
          </w:tcPr>
          <w:p>
            <w:pPr>
              <w:pStyle w:val="22"/>
              <w:rPr>
                <w:ins w:id="259" w:author="zjf" w:date="2017-07-18T13:59:55Z"/>
                <w:rFonts w:hint="eastAsia"/>
                <w:lang w:val="en-US" w:eastAsia="zh-CN"/>
              </w:rPr>
            </w:pPr>
            <w:ins w:id="260" w:author="zjf" w:date="2017-07-18T14:00:32Z">
              <w:r>
                <w:rPr>
                  <w:rFonts w:hint="eastAsia"/>
                  <w:lang w:val="en-US" w:eastAsia="zh-CN"/>
                </w:rPr>
                <w:t>数值</w:t>
              </w:r>
            </w:ins>
          </w:p>
        </w:tc>
        <w:tc>
          <w:tcPr>
            <w:tcW w:w="1049" w:type="dxa"/>
          </w:tcPr>
          <w:p>
            <w:pPr>
              <w:pStyle w:val="22"/>
              <w:rPr>
                <w:ins w:id="261" w:author="zjf" w:date="2017-07-18T13:59:55Z"/>
                <w:rFonts w:hint="eastAsia" w:eastAsia="宋体"/>
                <w:lang w:val="en-US" w:eastAsia="zh-CN"/>
              </w:rPr>
            </w:pPr>
            <w:ins w:id="262" w:author="zjf" w:date="2017-07-18T14:00:33Z">
              <w:r>
                <w:rPr>
                  <w:rFonts w:hint="eastAsia" w:eastAsia="宋体"/>
                  <w:lang w:val="en-US" w:eastAsia="zh-CN"/>
                </w:rPr>
                <w:t>re</w:t>
              </w:r>
            </w:ins>
            <w:ins w:id="263" w:author="zjf" w:date="2017-07-18T14:00:34Z">
              <w:r>
                <w:rPr>
                  <w:rFonts w:hint="eastAsia" w:eastAsia="宋体"/>
                  <w:lang w:val="en-US" w:eastAsia="zh-CN"/>
                </w:rPr>
                <w:t>al</w:t>
              </w:r>
            </w:ins>
          </w:p>
        </w:tc>
        <w:tc>
          <w:tcPr>
            <w:tcW w:w="1378" w:type="dxa"/>
            <w:gridSpan w:val="2"/>
          </w:tcPr>
          <w:p>
            <w:pPr>
              <w:pStyle w:val="22"/>
              <w:rPr>
                <w:ins w:id="264" w:author="zjf" w:date="2017-07-18T13:59:55Z"/>
              </w:rPr>
            </w:pP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5"/>
      </w:pPr>
      <w:r>
        <w:rPr>
          <w:rFonts w:hint="eastAsia"/>
        </w:rPr>
        <w:t>4.2.2 计划Policy</w:t>
      </w: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</w:rPr>
        <w:t xml:space="preserve">Bmbim_plan(计划)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计划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plan</w:t>
            </w:r>
          </w:p>
        </w:tc>
      </w:tr>
    </w:tbl>
    <w:p>
      <w:pPr>
        <w:pStyle w:val="2"/>
        <w:rPr>
          <w:del w:id="265" w:author="zjf" w:date="2017-07-18T13:48:35Z"/>
        </w:rPr>
      </w:pPr>
      <w:del w:id="266" w:author="zjf" w:date="2017-07-18T13:48:35Z">
        <w:r>
          <w:rPr>
            <w:rFonts w:hint="eastAsia"/>
          </w:rPr>
          <w:delText>五、投标项目设计文档</w:delText>
        </w:r>
      </w:del>
    </w:p>
    <w:p>
      <w:pPr>
        <w:pStyle w:val="3"/>
        <w:rPr>
          <w:del w:id="267" w:author="zjf" w:date="2017-07-18T13:48:35Z"/>
        </w:rPr>
      </w:pPr>
      <w:del w:id="268" w:author="zjf" w:date="2017-07-18T13:48:35Z">
        <w:r>
          <w:rPr>
            <w:rFonts w:hint="eastAsia"/>
          </w:rPr>
          <w:delText>5.1 投标Schema</w:delText>
        </w:r>
      </w:del>
    </w:p>
    <w:p>
      <w:pPr>
        <w:rPr>
          <w:del w:id="269" w:author="zjf" w:date="2017-07-18T13:48:35Z"/>
        </w:rPr>
      </w:pPr>
      <w:del w:id="270" w:author="zjf" w:date="2017-07-18T13:48:35Z"/>
      <w:del w:id="271" w:author="zjf" w:date="2017-07-18T13:48:35Z"/>
      <w:del w:id="272" w:author="zjf" w:date="2017-07-18T13:48:35Z"/>
      <w:del w:id="273" w:author="zjf" w:date="2017-07-18T13:48:35Z">
        <w:r>
          <w:rPr/>
          <w:object>
            <v:shape id="_x0000_i1029" o:spt="75" type="#_x0000_t75" style="height:330.25pt;width:450.7pt;" o:ole="t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f"/>
              <w10:wrap type="none"/>
              <w10:anchorlock/>
            </v:shape>
            <o:OLEObject Type="Embed" ProgID="Visio.Drawing.15" ShapeID="_x0000_i1029" DrawAspect="Content" ObjectID="_1468075729" r:id="rId14">
              <o:LockedField>false</o:LockedField>
            </o:OLEObject>
          </w:object>
        </w:r>
      </w:del>
      <w:del w:id="275" w:author="zjf" w:date="2017-07-18T13:48:35Z"/>
    </w:p>
    <w:p>
      <w:pPr>
        <w:pStyle w:val="3"/>
        <w:rPr>
          <w:del w:id="276" w:author="zjf" w:date="2017-07-18T13:48:35Z"/>
        </w:rPr>
      </w:pPr>
      <w:del w:id="277" w:author="zjf" w:date="2017-07-18T13:48:35Z">
        <w:r>
          <w:rPr>
            <w:rFonts w:hint="eastAsia"/>
          </w:rPr>
          <w:delText>5.2 投标Schema说明</w:delText>
        </w:r>
      </w:del>
    </w:p>
    <w:p>
      <w:pPr>
        <w:pStyle w:val="5"/>
        <w:rPr>
          <w:del w:id="278" w:author="zjf" w:date="2017-07-18T13:48:35Z"/>
        </w:rPr>
      </w:pPr>
      <w:del w:id="279" w:author="zjf" w:date="2017-07-18T13:48:35Z">
        <w:r>
          <w:rPr>
            <w:rFonts w:hint="eastAsia"/>
          </w:rPr>
          <w:delText>5.2.1 投标Type</w:delText>
        </w:r>
      </w:del>
    </w:p>
    <w:p>
      <w:pPr>
        <w:rPr>
          <w:del w:id="280" w:author="zjf" w:date="2017-07-18T13:48:35Z"/>
        </w:rPr>
      </w:pPr>
      <w:del w:id="281" w:author="zjf" w:date="2017-07-18T13:48:35Z">
        <w:r>
          <w:rPr>
            <w:rFonts w:hint="eastAsia"/>
          </w:rPr>
          <w:delText>Bmbim_bid 投标项目</w:delText>
        </w:r>
      </w:del>
    </w:p>
    <w:p>
      <w:pPr>
        <w:rPr>
          <w:del w:id="282" w:author="zjf" w:date="2017-07-18T13:48:35Z"/>
          <w:b/>
          <w:bCs/>
        </w:rPr>
      </w:pPr>
      <w:del w:id="283" w:author="zjf" w:date="2017-07-18T13:48:35Z">
        <w:r>
          <w:rPr>
            <w:rFonts w:hint="eastAsia"/>
            <w:b/>
            <w:bCs/>
          </w:rPr>
          <w:delText>Attribute(空格用下划线代替)</w:delText>
        </w:r>
      </w:del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1037"/>
        <w:gridCol w:w="1049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del w:id="284" w:author="zjf" w:date="2017-07-18T13:48:35Z"/>
        </w:trPr>
        <w:tc>
          <w:tcPr>
            <w:tcW w:w="3469" w:type="dxa"/>
            <w:shd w:val="pct50" w:color="auto" w:fill="auto"/>
          </w:tcPr>
          <w:p>
            <w:pPr>
              <w:pStyle w:val="22"/>
              <w:rPr>
                <w:del w:id="285" w:author="zjf" w:date="2017-07-18T13:48:35Z"/>
              </w:rPr>
            </w:pPr>
            <w:del w:id="286" w:author="zjf" w:date="2017-07-18T13:48:35Z">
              <w:r>
                <w:rPr>
                  <w:rFonts w:hint="eastAsia"/>
                </w:rPr>
                <w:delText>属性字段</w:delText>
              </w:r>
            </w:del>
          </w:p>
        </w:tc>
        <w:tc>
          <w:tcPr>
            <w:tcW w:w="2161" w:type="dxa"/>
            <w:shd w:val="pct50" w:color="auto" w:fill="auto"/>
          </w:tcPr>
          <w:p>
            <w:pPr>
              <w:pStyle w:val="22"/>
              <w:rPr>
                <w:del w:id="287" w:author="zjf" w:date="2017-07-18T13:48:35Z"/>
              </w:rPr>
            </w:pPr>
            <w:del w:id="288" w:author="zjf" w:date="2017-07-18T13:48:35Z">
              <w:r>
                <w:rPr>
                  <w:rFonts w:hint="eastAsia"/>
                </w:rPr>
                <w:delText>中文名称</w:delText>
              </w:r>
            </w:del>
          </w:p>
        </w:tc>
        <w:tc>
          <w:tcPr>
            <w:tcW w:w="1037" w:type="dxa"/>
            <w:shd w:val="pct50" w:color="auto" w:fill="auto"/>
          </w:tcPr>
          <w:p>
            <w:pPr>
              <w:pStyle w:val="22"/>
              <w:rPr>
                <w:del w:id="289" w:author="zjf" w:date="2017-07-18T13:48:35Z"/>
              </w:rPr>
            </w:pPr>
            <w:del w:id="290" w:author="zjf" w:date="2017-07-18T13:48:35Z">
              <w:r>
                <w:rPr>
                  <w:rFonts w:hint="eastAsia"/>
                </w:rPr>
                <w:delText>类型</w:delText>
              </w:r>
            </w:del>
          </w:p>
        </w:tc>
        <w:tc>
          <w:tcPr>
            <w:tcW w:w="1049" w:type="dxa"/>
            <w:shd w:val="pct50" w:color="auto" w:fill="auto"/>
          </w:tcPr>
          <w:p>
            <w:pPr>
              <w:pStyle w:val="22"/>
              <w:rPr>
                <w:del w:id="291" w:author="zjf" w:date="2017-07-18T13:48:35Z"/>
              </w:rPr>
            </w:pPr>
            <w:del w:id="292" w:author="zjf" w:date="2017-07-18T13:48:35Z">
              <w:r>
                <w:rPr>
                  <w:rFonts w:hint="eastAsia"/>
                </w:rPr>
                <w:delText>系统类型</w:delText>
              </w:r>
            </w:del>
          </w:p>
        </w:tc>
        <w:tc>
          <w:tcPr>
            <w:tcW w:w="1378" w:type="dxa"/>
            <w:shd w:val="pct50" w:color="auto" w:fill="auto"/>
          </w:tcPr>
          <w:p>
            <w:pPr>
              <w:pStyle w:val="22"/>
              <w:rPr>
                <w:del w:id="293" w:author="zjf" w:date="2017-07-18T13:48:35Z"/>
              </w:rPr>
            </w:pPr>
            <w:del w:id="294" w:author="zjf" w:date="2017-07-18T13:48:35Z">
              <w:r>
                <w:rPr>
                  <w:rFonts w:hint="eastAsia"/>
                </w:rPr>
                <w:delText>备注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del w:id="295" w:author="zjf" w:date="2017-07-18T13:48:35Z"/>
        </w:trPr>
        <w:tc>
          <w:tcPr>
            <w:tcW w:w="3469" w:type="dxa"/>
          </w:tcPr>
          <w:p>
            <w:pPr>
              <w:pStyle w:val="22"/>
              <w:rPr>
                <w:del w:id="296" w:author="zjf" w:date="2017-07-18T13:48:35Z"/>
                <w:rFonts w:eastAsia="宋体"/>
              </w:rPr>
            </w:pPr>
            <w:del w:id="297" w:author="zjf" w:date="2017-07-18T13:48:35Z">
              <w:r>
                <w:rPr>
                  <w:rFonts w:hint="eastAsia"/>
                </w:rPr>
                <w:delText>Bmbim_bid_id</w:delText>
              </w:r>
            </w:del>
          </w:p>
        </w:tc>
        <w:tc>
          <w:tcPr>
            <w:tcW w:w="2161" w:type="dxa"/>
          </w:tcPr>
          <w:p>
            <w:pPr>
              <w:pStyle w:val="22"/>
              <w:rPr>
                <w:del w:id="298" w:author="zjf" w:date="2017-07-18T13:48:35Z"/>
              </w:rPr>
            </w:pPr>
            <w:del w:id="299" w:author="zjf" w:date="2017-07-18T13:48:35Z">
              <w:r>
                <w:rPr>
                  <w:rFonts w:hint="eastAsia"/>
                </w:rPr>
                <w:delText>投标项目编号</w:delText>
              </w:r>
            </w:del>
          </w:p>
        </w:tc>
        <w:tc>
          <w:tcPr>
            <w:tcW w:w="1037" w:type="dxa"/>
          </w:tcPr>
          <w:p>
            <w:pPr>
              <w:pStyle w:val="22"/>
              <w:rPr>
                <w:del w:id="300" w:author="zjf" w:date="2017-07-18T13:48:35Z"/>
              </w:rPr>
            </w:pPr>
            <w:del w:id="301" w:author="zjf" w:date="2017-07-18T13:48:35Z">
              <w:r>
                <w:rPr>
                  <w:rFonts w:hint="eastAsia"/>
                </w:rPr>
                <w:delText>字符串</w:delText>
              </w:r>
            </w:del>
          </w:p>
        </w:tc>
        <w:tc>
          <w:tcPr>
            <w:tcW w:w="1049" w:type="dxa"/>
          </w:tcPr>
          <w:p>
            <w:pPr>
              <w:pStyle w:val="22"/>
              <w:rPr>
                <w:del w:id="302" w:author="zjf" w:date="2017-07-18T13:48:35Z"/>
                <w:rFonts w:eastAsia="宋体"/>
              </w:rPr>
            </w:pPr>
            <w:del w:id="303" w:author="zjf" w:date="2017-07-18T13:48:35Z">
              <w:r>
                <w:rPr>
                  <w:rFonts w:hint="eastAsia"/>
                </w:rPr>
                <w:delText>string</w:delText>
              </w:r>
            </w:del>
          </w:p>
        </w:tc>
        <w:tc>
          <w:tcPr>
            <w:tcW w:w="1378" w:type="dxa"/>
          </w:tcPr>
          <w:p>
            <w:pPr>
              <w:pStyle w:val="22"/>
              <w:rPr>
                <w:del w:id="304" w:author="zjf" w:date="2017-07-18T13:48:35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del w:id="305" w:author="zjf" w:date="2017-07-18T13:48:35Z"/>
        </w:trPr>
        <w:tc>
          <w:tcPr>
            <w:tcW w:w="3469" w:type="dxa"/>
          </w:tcPr>
          <w:p>
            <w:pPr>
              <w:pStyle w:val="22"/>
              <w:rPr>
                <w:del w:id="306" w:author="zjf" w:date="2017-07-18T13:48:35Z"/>
                <w:rFonts w:eastAsia="宋体"/>
              </w:rPr>
            </w:pPr>
            <w:del w:id="307" w:author="zjf" w:date="2017-07-18T13:48:35Z">
              <w:r>
                <w:rPr>
                  <w:rFonts w:hint="eastAsia"/>
                </w:rPr>
                <w:delText>Bmbim_bid_name</w:delText>
              </w:r>
            </w:del>
          </w:p>
        </w:tc>
        <w:tc>
          <w:tcPr>
            <w:tcW w:w="2161" w:type="dxa"/>
          </w:tcPr>
          <w:p>
            <w:pPr>
              <w:pStyle w:val="22"/>
              <w:rPr>
                <w:del w:id="308" w:author="zjf" w:date="2017-07-18T13:48:35Z"/>
              </w:rPr>
            </w:pPr>
            <w:del w:id="309" w:author="zjf" w:date="2017-07-18T13:48:35Z">
              <w:r>
                <w:rPr>
                  <w:rFonts w:hint="eastAsia"/>
                </w:rPr>
                <w:delText>投标项目名称</w:delText>
              </w:r>
            </w:del>
          </w:p>
        </w:tc>
        <w:tc>
          <w:tcPr>
            <w:tcW w:w="1037" w:type="dxa"/>
          </w:tcPr>
          <w:p>
            <w:pPr>
              <w:pStyle w:val="22"/>
              <w:rPr>
                <w:del w:id="310" w:author="zjf" w:date="2017-07-18T13:48:35Z"/>
              </w:rPr>
            </w:pPr>
            <w:del w:id="311" w:author="zjf" w:date="2017-07-18T13:48:35Z">
              <w:r>
                <w:rPr>
                  <w:rFonts w:hint="eastAsia"/>
                </w:rPr>
                <w:delText>字符串</w:delText>
              </w:r>
            </w:del>
          </w:p>
        </w:tc>
        <w:tc>
          <w:tcPr>
            <w:tcW w:w="1049" w:type="dxa"/>
          </w:tcPr>
          <w:p>
            <w:pPr>
              <w:pStyle w:val="22"/>
              <w:rPr>
                <w:del w:id="312" w:author="zjf" w:date="2017-07-18T13:48:35Z"/>
                <w:rFonts w:eastAsia="宋体"/>
              </w:rPr>
            </w:pPr>
            <w:del w:id="313" w:author="zjf" w:date="2017-07-18T13:48:35Z">
              <w:r>
                <w:rPr>
                  <w:rFonts w:hint="eastAsia"/>
                </w:rPr>
                <w:delText>string</w:delText>
              </w:r>
            </w:del>
          </w:p>
        </w:tc>
        <w:tc>
          <w:tcPr>
            <w:tcW w:w="1378" w:type="dxa"/>
          </w:tcPr>
          <w:p>
            <w:pPr>
              <w:pStyle w:val="22"/>
              <w:rPr>
                <w:del w:id="314" w:author="zjf" w:date="2017-07-18T13:48:35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315" w:author="zjf" w:date="2017-07-18T13:48:35Z"/>
        </w:trPr>
        <w:tc>
          <w:tcPr>
            <w:tcW w:w="3469" w:type="dxa"/>
          </w:tcPr>
          <w:p>
            <w:pPr>
              <w:pStyle w:val="22"/>
              <w:rPr>
                <w:del w:id="316" w:author="zjf" w:date="2017-07-18T13:48:35Z"/>
              </w:rPr>
            </w:pPr>
            <w:del w:id="317" w:author="zjf" w:date="2017-07-18T13:48:35Z">
              <w:r>
                <w:rPr>
                  <w:rFonts w:hint="eastAsia"/>
                </w:rPr>
                <w:delText>Bmbim_bid_clientname</w:delText>
              </w:r>
            </w:del>
          </w:p>
        </w:tc>
        <w:tc>
          <w:tcPr>
            <w:tcW w:w="2161" w:type="dxa"/>
          </w:tcPr>
          <w:p>
            <w:pPr>
              <w:pStyle w:val="22"/>
              <w:rPr>
                <w:del w:id="318" w:author="zjf" w:date="2017-07-18T13:48:35Z"/>
              </w:rPr>
            </w:pPr>
            <w:del w:id="319" w:author="zjf" w:date="2017-07-18T13:48:35Z">
              <w:r>
                <w:rPr>
                  <w:rFonts w:hint="eastAsia"/>
                </w:rPr>
                <w:delText>业主名称</w:delText>
              </w:r>
            </w:del>
          </w:p>
        </w:tc>
        <w:tc>
          <w:tcPr>
            <w:tcW w:w="1037" w:type="dxa"/>
          </w:tcPr>
          <w:p>
            <w:pPr>
              <w:pStyle w:val="22"/>
              <w:rPr>
                <w:del w:id="320" w:author="zjf" w:date="2017-07-18T13:48:35Z"/>
              </w:rPr>
            </w:pPr>
            <w:del w:id="321" w:author="zjf" w:date="2017-07-18T13:48:35Z">
              <w:r>
                <w:rPr>
                  <w:rFonts w:hint="eastAsia"/>
                </w:rPr>
                <w:delText>字符串</w:delText>
              </w:r>
            </w:del>
          </w:p>
        </w:tc>
        <w:tc>
          <w:tcPr>
            <w:tcW w:w="1049" w:type="dxa"/>
          </w:tcPr>
          <w:p>
            <w:pPr>
              <w:pStyle w:val="22"/>
              <w:rPr>
                <w:del w:id="322" w:author="zjf" w:date="2017-07-18T13:48:35Z"/>
              </w:rPr>
            </w:pPr>
            <w:del w:id="323" w:author="zjf" w:date="2017-07-18T13:48:35Z">
              <w:r>
                <w:rPr>
                  <w:rFonts w:hint="eastAsia"/>
                </w:rPr>
                <w:delText>string</w:delText>
              </w:r>
            </w:del>
          </w:p>
        </w:tc>
        <w:tc>
          <w:tcPr>
            <w:tcW w:w="1378" w:type="dxa"/>
          </w:tcPr>
          <w:p>
            <w:pPr>
              <w:pStyle w:val="22"/>
              <w:rPr>
                <w:del w:id="324" w:author="zjf" w:date="2017-07-18T13:48:35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325" w:author="zjf" w:date="2017-07-18T13:48:35Z"/>
        </w:trPr>
        <w:tc>
          <w:tcPr>
            <w:tcW w:w="3469" w:type="dxa"/>
          </w:tcPr>
          <w:p>
            <w:pPr>
              <w:pStyle w:val="22"/>
              <w:rPr>
                <w:del w:id="326" w:author="zjf" w:date="2017-07-18T13:48:35Z"/>
                <w:rFonts w:eastAsia="宋体"/>
              </w:rPr>
            </w:pPr>
            <w:del w:id="327" w:author="zjf" w:date="2017-07-18T13:48:35Z">
              <w:r>
                <w:rPr>
                  <w:rFonts w:hint="eastAsia"/>
                </w:rPr>
                <w:delText>Bmbim_bid_opentime</w:delText>
              </w:r>
            </w:del>
          </w:p>
        </w:tc>
        <w:tc>
          <w:tcPr>
            <w:tcW w:w="2161" w:type="dxa"/>
          </w:tcPr>
          <w:p>
            <w:pPr>
              <w:pStyle w:val="22"/>
              <w:rPr>
                <w:del w:id="328" w:author="zjf" w:date="2017-07-18T13:48:35Z"/>
              </w:rPr>
            </w:pPr>
            <w:del w:id="329" w:author="zjf" w:date="2017-07-18T13:48:35Z">
              <w:r>
                <w:rPr>
                  <w:rFonts w:hint="eastAsia"/>
                </w:rPr>
                <w:delText>开标时间</w:delText>
              </w:r>
            </w:del>
          </w:p>
        </w:tc>
        <w:tc>
          <w:tcPr>
            <w:tcW w:w="1037" w:type="dxa"/>
          </w:tcPr>
          <w:p>
            <w:pPr>
              <w:pStyle w:val="22"/>
              <w:rPr>
                <w:del w:id="330" w:author="zjf" w:date="2017-07-18T13:48:35Z"/>
              </w:rPr>
            </w:pPr>
            <w:del w:id="331" w:author="zjf" w:date="2017-07-18T13:48:35Z">
              <w:r>
                <w:rPr>
                  <w:rFonts w:hint="eastAsia"/>
                </w:rPr>
                <w:delText>时间</w:delText>
              </w:r>
            </w:del>
          </w:p>
        </w:tc>
        <w:tc>
          <w:tcPr>
            <w:tcW w:w="1049" w:type="dxa"/>
          </w:tcPr>
          <w:p>
            <w:pPr>
              <w:pStyle w:val="22"/>
              <w:rPr>
                <w:del w:id="332" w:author="zjf" w:date="2017-07-18T13:48:35Z"/>
                <w:rFonts w:eastAsia="宋体"/>
              </w:rPr>
            </w:pPr>
            <w:del w:id="333" w:author="zjf" w:date="2017-07-18T13:48:35Z">
              <w:r>
                <w:rPr>
                  <w:rFonts w:hint="eastAsia"/>
                </w:rPr>
                <w:delText>date</w:delText>
              </w:r>
            </w:del>
          </w:p>
        </w:tc>
        <w:tc>
          <w:tcPr>
            <w:tcW w:w="1378" w:type="dxa"/>
          </w:tcPr>
          <w:p>
            <w:pPr>
              <w:pStyle w:val="22"/>
              <w:rPr>
                <w:del w:id="334" w:author="zjf" w:date="2017-07-18T13:48:35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del w:id="335" w:author="zjf" w:date="2017-07-18T13:48:35Z"/>
        </w:trPr>
        <w:tc>
          <w:tcPr>
            <w:tcW w:w="3469" w:type="dxa"/>
          </w:tcPr>
          <w:p>
            <w:pPr>
              <w:pStyle w:val="22"/>
              <w:rPr>
                <w:del w:id="336" w:author="zjf" w:date="2017-07-18T13:48:35Z"/>
                <w:rFonts w:eastAsia="宋体"/>
              </w:rPr>
            </w:pPr>
            <w:del w:id="337" w:author="zjf" w:date="2017-07-18T13:48:35Z">
              <w:r>
                <w:rPr>
                  <w:rFonts w:hint="eastAsia"/>
                </w:rPr>
                <w:delText>Bmbim_bid_iswin</w:delText>
              </w:r>
            </w:del>
          </w:p>
        </w:tc>
        <w:tc>
          <w:tcPr>
            <w:tcW w:w="2161" w:type="dxa"/>
          </w:tcPr>
          <w:p>
            <w:pPr>
              <w:pStyle w:val="22"/>
              <w:rPr>
                <w:del w:id="338" w:author="zjf" w:date="2017-07-18T13:48:35Z"/>
              </w:rPr>
            </w:pPr>
            <w:del w:id="339" w:author="zjf" w:date="2017-07-18T13:48:35Z">
              <w:r>
                <w:rPr>
                  <w:rFonts w:hint="eastAsia"/>
                </w:rPr>
                <w:delText>是否中标</w:delText>
              </w:r>
            </w:del>
          </w:p>
        </w:tc>
        <w:tc>
          <w:tcPr>
            <w:tcW w:w="1037" w:type="dxa"/>
          </w:tcPr>
          <w:p>
            <w:pPr>
              <w:pStyle w:val="22"/>
              <w:rPr>
                <w:del w:id="340" w:author="zjf" w:date="2017-07-18T13:48:35Z"/>
              </w:rPr>
            </w:pPr>
            <w:del w:id="341" w:author="zjf" w:date="2017-07-18T13:48:35Z">
              <w:r>
                <w:rPr>
                  <w:rFonts w:hint="eastAsia"/>
                </w:rPr>
                <w:delText>布尔</w:delText>
              </w:r>
            </w:del>
          </w:p>
        </w:tc>
        <w:tc>
          <w:tcPr>
            <w:tcW w:w="1049" w:type="dxa"/>
          </w:tcPr>
          <w:p>
            <w:pPr>
              <w:pStyle w:val="22"/>
              <w:rPr>
                <w:del w:id="342" w:author="zjf" w:date="2017-07-18T13:48:35Z"/>
                <w:rFonts w:eastAsia="宋体"/>
              </w:rPr>
            </w:pPr>
            <w:del w:id="343" w:author="zjf" w:date="2017-07-18T13:48:35Z">
              <w:r>
                <w:rPr>
                  <w:rFonts w:hint="eastAsia" w:eastAsia="宋体"/>
                </w:rPr>
                <w:delText>boolean</w:delText>
              </w:r>
            </w:del>
          </w:p>
        </w:tc>
        <w:tc>
          <w:tcPr>
            <w:tcW w:w="1378" w:type="dxa"/>
          </w:tcPr>
          <w:p>
            <w:pPr>
              <w:pStyle w:val="22"/>
              <w:rPr>
                <w:del w:id="344" w:author="zjf" w:date="2017-07-18T13:48:35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del w:id="345" w:author="zjf" w:date="2017-07-18T13:48:35Z"/>
        </w:trPr>
        <w:tc>
          <w:tcPr>
            <w:tcW w:w="3469" w:type="dxa"/>
          </w:tcPr>
          <w:p>
            <w:pPr>
              <w:pStyle w:val="22"/>
              <w:rPr>
                <w:del w:id="346" w:author="zjf" w:date="2017-07-18T13:48:35Z"/>
              </w:rPr>
            </w:pPr>
            <w:del w:id="347" w:author="zjf" w:date="2017-07-18T13:48:35Z">
              <w:r>
                <w:rPr>
                  <w:rFonts w:hint="eastAsia"/>
                </w:rPr>
                <w:delText>Bmbim_bid_limitprice</w:delText>
              </w:r>
            </w:del>
          </w:p>
        </w:tc>
        <w:tc>
          <w:tcPr>
            <w:tcW w:w="2161" w:type="dxa"/>
          </w:tcPr>
          <w:p>
            <w:pPr>
              <w:pStyle w:val="22"/>
              <w:rPr>
                <w:del w:id="348" w:author="zjf" w:date="2017-07-18T13:48:35Z"/>
              </w:rPr>
            </w:pPr>
            <w:del w:id="349" w:author="zjf" w:date="2017-07-18T13:48:35Z">
              <w:r>
                <w:rPr>
                  <w:rFonts w:hint="eastAsia"/>
                </w:rPr>
                <w:delText>限价（万元）</w:delText>
              </w:r>
            </w:del>
          </w:p>
        </w:tc>
        <w:tc>
          <w:tcPr>
            <w:tcW w:w="1037" w:type="dxa"/>
          </w:tcPr>
          <w:p>
            <w:pPr>
              <w:pStyle w:val="22"/>
              <w:rPr>
                <w:del w:id="350" w:author="zjf" w:date="2017-07-18T13:48:35Z"/>
              </w:rPr>
            </w:pPr>
            <w:del w:id="351" w:author="zjf" w:date="2017-07-18T13:48:35Z">
              <w:r>
                <w:rPr>
                  <w:rFonts w:hint="eastAsia"/>
                </w:rPr>
                <w:delText>数值</w:delText>
              </w:r>
            </w:del>
          </w:p>
        </w:tc>
        <w:tc>
          <w:tcPr>
            <w:tcW w:w="1049" w:type="dxa"/>
          </w:tcPr>
          <w:p>
            <w:pPr>
              <w:pStyle w:val="22"/>
              <w:rPr>
                <w:del w:id="352" w:author="zjf" w:date="2017-07-18T13:48:35Z"/>
              </w:rPr>
            </w:pPr>
            <w:del w:id="353" w:author="zjf" w:date="2017-07-18T13:48:35Z">
              <w:r>
                <w:rPr>
                  <w:rFonts w:hint="eastAsia"/>
                </w:rPr>
                <w:delText>real</w:delText>
              </w:r>
            </w:del>
          </w:p>
        </w:tc>
        <w:tc>
          <w:tcPr>
            <w:tcW w:w="1378" w:type="dxa"/>
          </w:tcPr>
          <w:p>
            <w:pPr>
              <w:pStyle w:val="22"/>
              <w:rPr>
                <w:del w:id="354" w:author="zjf" w:date="2017-07-18T13:48:35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355" w:author="zjf" w:date="2017-07-18T13:48:35Z"/>
        </w:trPr>
        <w:tc>
          <w:tcPr>
            <w:tcW w:w="3469" w:type="dxa"/>
          </w:tcPr>
          <w:p>
            <w:pPr>
              <w:pStyle w:val="22"/>
              <w:rPr>
                <w:del w:id="356" w:author="zjf" w:date="2017-07-18T13:48:35Z"/>
              </w:rPr>
            </w:pPr>
            <w:del w:id="357" w:author="zjf" w:date="2017-07-18T13:48:35Z">
              <w:r>
                <w:rPr/>
                <w:delText>Bmbim_</w:delText>
              </w:r>
            </w:del>
            <w:del w:id="358" w:author="zjf" w:date="2017-07-18T13:48:35Z">
              <w:r>
                <w:rPr>
                  <w:rFonts w:hint="eastAsia"/>
                </w:rPr>
                <w:delText>bid_winprice</w:delText>
              </w:r>
            </w:del>
          </w:p>
        </w:tc>
        <w:tc>
          <w:tcPr>
            <w:tcW w:w="2161" w:type="dxa"/>
          </w:tcPr>
          <w:p>
            <w:pPr>
              <w:pStyle w:val="22"/>
              <w:rPr>
                <w:del w:id="359" w:author="zjf" w:date="2017-07-18T13:48:35Z"/>
              </w:rPr>
            </w:pPr>
            <w:del w:id="360" w:author="zjf" w:date="2017-07-18T13:48:35Z">
              <w:r>
                <w:rPr>
                  <w:rFonts w:hint="eastAsia"/>
                </w:rPr>
                <w:delText>中标金额（万元）</w:delText>
              </w:r>
            </w:del>
          </w:p>
        </w:tc>
        <w:tc>
          <w:tcPr>
            <w:tcW w:w="1037" w:type="dxa"/>
          </w:tcPr>
          <w:p>
            <w:pPr>
              <w:pStyle w:val="22"/>
              <w:rPr>
                <w:del w:id="361" w:author="zjf" w:date="2017-07-18T13:48:35Z"/>
              </w:rPr>
            </w:pPr>
            <w:del w:id="362" w:author="zjf" w:date="2017-07-18T13:48:35Z">
              <w:r>
                <w:rPr>
                  <w:rFonts w:hint="eastAsia"/>
                </w:rPr>
                <w:delText>数值</w:delText>
              </w:r>
            </w:del>
          </w:p>
        </w:tc>
        <w:tc>
          <w:tcPr>
            <w:tcW w:w="1049" w:type="dxa"/>
          </w:tcPr>
          <w:p>
            <w:pPr>
              <w:pStyle w:val="22"/>
              <w:rPr>
                <w:del w:id="363" w:author="zjf" w:date="2017-07-18T13:48:35Z"/>
              </w:rPr>
            </w:pPr>
            <w:del w:id="364" w:author="zjf" w:date="2017-07-18T13:48:35Z">
              <w:r>
                <w:rPr>
                  <w:rFonts w:hint="eastAsia"/>
                </w:rPr>
                <w:delText>real</w:delText>
              </w:r>
            </w:del>
          </w:p>
        </w:tc>
        <w:tc>
          <w:tcPr>
            <w:tcW w:w="1378" w:type="dxa"/>
          </w:tcPr>
          <w:p>
            <w:pPr>
              <w:pStyle w:val="22"/>
              <w:rPr>
                <w:del w:id="365" w:author="zjf" w:date="2017-07-18T13:48:35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366" w:author="zjf" w:date="2017-07-18T13:48:35Z"/>
        </w:trPr>
        <w:tc>
          <w:tcPr>
            <w:tcW w:w="3469" w:type="dxa"/>
          </w:tcPr>
          <w:p>
            <w:pPr>
              <w:pStyle w:val="22"/>
              <w:rPr>
                <w:del w:id="367" w:author="zjf" w:date="2017-07-18T13:48:35Z"/>
                <w:rFonts w:eastAsia="宋体"/>
              </w:rPr>
            </w:pPr>
            <w:del w:id="368" w:author="zjf" w:date="2017-07-18T13:48:35Z">
              <w:r>
                <w:rPr>
                  <w:rFonts w:hint="eastAsia"/>
                </w:rPr>
                <w:delText>Bmbim_bid_openperson</w:delText>
              </w:r>
            </w:del>
          </w:p>
        </w:tc>
        <w:tc>
          <w:tcPr>
            <w:tcW w:w="2161" w:type="dxa"/>
          </w:tcPr>
          <w:p>
            <w:pPr>
              <w:pStyle w:val="22"/>
              <w:rPr>
                <w:del w:id="369" w:author="zjf" w:date="2017-07-18T13:48:35Z"/>
              </w:rPr>
            </w:pPr>
            <w:del w:id="370" w:author="zjf" w:date="2017-07-18T13:48:35Z">
              <w:r>
                <w:rPr>
                  <w:rFonts w:hint="eastAsia"/>
                </w:rPr>
                <w:delText>开标人员</w:delText>
              </w:r>
            </w:del>
          </w:p>
        </w:tc>
        <w:tc>
          <w:tcPr>
            <w:tcW w:w="1037" w:type="dxa"/>
          </w:tcPr>
          <w:p>
            <w:pPr>
              <w:pStyle w:val="22"/>
              <w:rPr>
                <w:del w:id="371" w:author="zjf" w:date="2017-07-18T13:48:35Z"/>
              </w:rPr>
            </w:pPr>
            <w:del w:id="372" w:author="zjf" w:date="2017-07-18T13:48:35Z">
              <w:r>
                <w:rPr>
                  <w:rFonts w:hint="eastAsia"/>
                </w:rPr>
                <w:delText>字符串</w:delText>
              </w:r>
            </w:del>
          </w:p>
        </w:tc>
        <w:tc>
          <w:tcPr>
            <w:tcW w:w="1049" w:type="dxa"/>
          </w:tcPr>
          <w:p>
            <w:pPr>
              <w:pStyle w:val="22"/>
              <w:rPr>
                <w:del w:id="373" w:author="zjf" w:date="2017-07-18T13:48:35Z"/>
                <w:rFonts w:eastAsia="宋体"/>
              </w:rPr>
            </w:pPr>
            <w:del w:id="374" w:author="zjf" w:date="2017-07-18T13:48:35Z">
              <w:r>
                <w:rPr>
                  <w:rFonts w:hint="eastAsia"/>
                </w:rPr>
                <w:delText>string</w:delText>
              </w:r>
            </w:del>
          </w:p>
        </w:tc>
        <w:tc>
          <w:tcPr>
            <w:tcW w:w="1378" w:type="dxa"/>
          </w:tcPr>
          <w:p>
            <w:pPr>
              <w:pStyle w:val="22"/>
              <w:rPr>
                <w:del w:id="375" w:author="zjf" w:date="2017-07-18T13:48:35Z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376" w:author="zjf" w:date="2017-07-18T13:48:35Z"/>
        </w:trPr>
        <w:tc>
          <w:tcPr>
            <w:tcW w:w="3469" w:type="dxa"/>
          </w:tcPr>
          <w:p>
            <w:pPr>
              <w:pStyle w:val="22"/>
              <w:rPr>
                <w:del w:id="377" w:author="zjf" w:date="2017-07-18T13:48:35Z"/>
              </w:rPr>
            </w:pPr>
            <w:del w:id="378" w:author="zjf" w:date="2017-07-18T13:48:35Z">
              <w:r>
                <w:rPr>
                  <w:rFonts w:hint="eastAsia"/>
                </w:rPr>
                <w:delText>Bmbim_bid_competitorprice</w:delText>
              </w:r>
            </w:del>
          </w:p>
        </w:tc>
        <w:tc>
          <w:tcPr>
            <w:tcW w:w="2161" w:type="dxa"/>
          </w:tcPr>
          <w:p>
            <w:pPr>
              <w:pStyle w:val="22"/>
              <w:rPr>
                <w:del w:id="379" w:author="zjf" w:date="2017-07-18T13:48:35Z"/>
              </w:rPr>
            </w:pPr>
            <w:del w:id="380" w:author="zjf" w:date="2017-07-18T13:48:35Z">
              <w:r>
                <w:rPr>
                  <w:rFonts w:hint="eastAsia"/>
                </w:rPr>
                <w:delText>其他单位报价情况</w:delText>
              </w:r>
            </w:del>
          </w:p>
        </w:tc>
        <w:tc>
          <w:tcPr>
            <w:tcW w:w="1037" w:type="dxa"/>
          </w:tcPr>
          <w:p>
            <w:pPr>
              <w:pStyle w:val="22"/>
              <w:rPr>
                <w:del w:id="381" w:author="zjf" w:date="2017-07-18T13:48:35Z"/>
              </w:rPr>
            </w:pPr>
            <w:del w:id="382" w:author="zjf" w:date="2017-07-18T13:48:35Z">
              <w:r>
                <w:rPr>
                  <w:rFonts w:hint="eastAsia"/>
                </w:rPr>
                <w:delText>字符串</w:delText>
              </w:r>
            </w:del>
          </w:p>
        </w:tc>
        <w:tc>
          <w:tcPr>
            <w:tcW w:w="1049" w:type="dxa"/>
          </w:tcPr>
          <w:p>
            <w:pPr>
              <w:pStyle w:val="22"/>
              <w:rPr>
                <w:del w:id="383" w:author="zjf" w:date="2017-07-18T13:48:35Z"/>
              </w:rPr>
            </w:pPr>
            <w:del w:id="384" w:author="zjf" w:date="2017-07-18T13:48:35Z">
              <w:r>
                <w:rPr>
                  <w:rFonts w:hint="eastAsia"/>
                </w:rPr>
                <w:delText>string</w:delText>
              </w:r>
            </w:del>
          </w:p>
        </w:tc>
        <w:tc>
          <w:tcPr>
            <w:tcW w:w="1378" w:type="dxa"/>
          </w:tcPr>
          <w:p>
            <w:pPr>
              <w:pStyle w:val="22"/>
              <w:rPr>
                <w:del w:id="385" w:author="zjf" w:date="2017-07-18T13:48:35Z"/>
              </w:rPr>
            </w:pPr>
            <w:del w:id="386" w:author="zjf" w:date="2017-07-18T13:48:35Z">
              <w:r>
                <w:rPr>
                  <w:rFonts w:hint="eastAsia"/>
                </w:rPr>
                <w:delText>多行</w:delText>
              </w:r>
            </w:del>
          </w:p>
        </w:tc>
      </w:tr>
    </w:tbl>
    <w:p>
      <w:pPr>
        <w:pStyle w:val="22"/>
        <w:spacing w:before="0" w:beforeAutospacing="0" w:after="0" w:afterAutospacing="0"/>
        <w:rPr>
          <w:del w:id="387" w:author="zjf" w:date="2017-07-18T13:48:35Z"/>
          <w:rFonts w:eastAsia="宋体"/>
        </w:rPr>
      </w:pPr>
    </w:p>
    <w:p>
      <w:pPr>
        <w:pStyle w:val="22"/>
        <w:rPr>
          <w:del w:id="388" w:author="zjf" w:date="2017-07-18T13:48:35Z"/>
          <w:rFonts w:eastAsia="宋体"/>
          <w:b/>
          <w:bCs/>
        </w:rPr>
      </w:pPr>
      <w:del w:id="389" w:author="zjf" w:date="2017-07-18T13:48:35Z">
        <w:r>
          <w:rPr>
            <w:rFonts w:hint="eastAsia" w:eastAsia="宋体"/>
            <w:b/>
            <w:bCs/>
          </w:rPr>
          <w:delText>5.2.2 投标Policy</w:delText>
        </w:r>
      </w:del>
    </w:p>
    <w:p>
      <w:pPr>
        <w:pStyle w:val="22"/>
        <w:rPr>
          <w:del w:id="390" w:author="zjf" w:date="2017-07-18T13:48:35Z"/>
          <w:rFonts w:eastAsia="宋体"/>
          <w:b/>
          <w:bCs/>
        </w:rPr>
      </w:pPr>
      <w:del w:id="391" w:author="zjf" w:date="2017-07-18T13:48:35Z">
        <w:r>
          <w:rPr>
            <w:rFonts w:hint="eastAsia" w:eastAsia="宋体"/>
          </w:rPr>
          <w:delText xml:space="preserve">Bmbim_contract(合同) </w:delText>
        </w:r>
      </w:del>
      <w:del w:id="392" w:author="zjf" w:date="2017-07-18T13:48:35Z">
        <w:r>
          <w:rPr>
            <w:rFonts w:hint="eastAsia" w:eastAsia="宋体"/>
            <w:b/>
            <w:bCs/>
          </w:rPr>
          <w:delText xml:space="preserve"> Format[All]</w:delText>
        </w:r>
      </w:del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393" w:author="zjf" w:date="2017-07-18T13:48:35Z"/>
        </w:trPr>
        <w:tc>
          <w:tcPr>
            <w:tcW w:w="2347" w:type="dxa"/>
          </w:tcPr>
          <w:p>
            <w:pPr>
              <w:pStyle w:val="22"/>
              <w:rPr>
                <w:del w:id="394" w:author="zjf" w:date="2017-07-18T13:48:35Z"/>
                <w:rFonts w:hint="eastAsia" w:eastAsia="宋体"/>
              </w:rPr>
            </w:pPr>
          </w:p>
        </w:tc>
        <w:tc>
          <w:tcPr>
            <w:tcW w:w="3540" w:type="dxa"/>
          </w:tcPr>
          <w:p>
            <w:pPr>
              <w:pStyle w:val="22"/>
              <w:rPr>
                <w:del w:id="395" w:author="zjf" w:date="2017-07-18T13:48:35Z"/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396" w:author="zjf" w:date="2017-07-18T13:48:35Z"/>
        </w:trPr>
        <w:tc>
          <w:tcPr>
            <w:tcW w:w="2347" w:type="dxa"/>
          </w:tcPr>
          <w:p>
            <w:pPr>
              <w:pStyle w:val="22"/>
              <w:rPr>
                <w:del w:id="397" w:author="zjf" w:date="2017-07-18T13:48:35Z"/>
                <w:rFonts w:eastAsia="宋体"/>
              </w:rPr>
            </w:pPr>
            <w:del w:id="398" w:author="zjf" w:date="2017-07-18T13:48:35Z">
              <w:r>
                <w:rPr>
                  <w:rFonts w:hint="eastAsia" w:eastAsia="宋体"/>
                </w:rPr>
                <w:delText>合同信息录入</w:delText>
              </w:r>
            </w:del>
          </w:p>
        </w:tc>
        <w:tc>
          <w:tcPr>
            <w:tcW w:w="3540" w:type="dxa"/>
          </w:tcPr>
          <w:p>
            <w:pPr>
              <w:pStyle w:val="22"/>
              <w:rPr>
                <w:del w:id="399" w:author="zjf" w:date="2017-07-18T13:48:35Z"/>
                <w:rFonts w:eastAsia="宋体"/>
              </w:rPr>
            </w:pPr>
            <w:del w:id="400" w:author="zjf" w:date="2017-07-18T13:48:35Z">
              <w:r>
                <w:rPr>
                  <w:rFonts w:eastAsia="宋体"/>
                </w:rPr>
                <w:delText>c</w:delText>
              </w:r>
            </w:del>
            <w:del w:id="401" w:author="zjf" w:date="2017-07-18T13:48:35Z">
              <w:r>
                <w:rPr>
                  <w:rFonts w:hint="eastAsia" w:eastAsia="宋体"/>
                </w:rPr>
                <w:delText>ontract_info_input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402" w:author="zjf" w:date="2017-07-18T13:48:35Z"/>
        </w:trPr>
        <w:tc>
          <w:tcPr>
            <w:tcW w:w="2347" w:type="dxa"/>
          </w:tcPr>
          <w:p>
            <w:pPr>
              <w:pStyle w:val="22"/>
              <w:rPr>
                <w:del w:id="403" w:author="zjf" w:date="2017-07-18T13:48:35Z"/>
                <w:rFonts w:eastAsia="宋体"/>
              </w:rPr>
            </w:pPr>
            <w:del w:id="404" w:author="zjf" w:date="2017-07-18T13:48:35Z">
              <w:r>
                <w:rPr>
                  <w:rFonts w:hint="eastAsia" w:eastAsia="宋体"/>
                </w:rPr>
                <w:delText>分院领导传阅</w:delText>
              </w:r>
            </w:del>
          </w:p>
        </w:tc>
        <w:tc>
          <w:tcPr>
            <w:tcW w:w="3540" w:type="dxa"/>
          </w:tcPr>
          <w:p>
            <w:pPr>
              <w:pStyle w:val="22"/>
              <w:rPr>
                <w:del w:id="405" w:author="zjf" w:date="2017-07-18T13:48:35Z"/>
                <w:rFonts w:eastAsia="宋体"/>
              </w:rPr>
            </w:pPr>
            <w:del w:id="406" w:author="zjf" w:date="2017-07-18T13:48:35Z">
              <w:r>
                <w:rPr>
                  <w:rFonts w:eastAsia="宋体"/>
                </w:rPr>
                <w:delText>c</w:delText>
              </w:r>
            </w:del>
            <w:del w:id="407" w:author="zjf" w:date="2017-07-18T13:48:35Z">
              <w:r>
                <w:rPr>
                  <w:rFonts w:hint="eastAsia" w:eastAsia="宋体"/>
                </w:rPr>
                <w:delText>ontract_branchleader_review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408" w:author="zjf" w:date="2017-07-18T13:48:35Z"/>
        </w:trPr>
        <w:tc>
          <w:tcPr>
            <w:tcW w:w="2347" w:type="dxa"/>
          </w:tcPr>
          <w:p>
            <w:pPr>
              <w:pStyle w:val="22"/>
              <w:rPr>
                <w:del w:id="409" w:author="zjf" w:date="2017-07-18T13:48:35Z"/>
                <w:rFonts w:eastAsia="宋体"/>
              </w:rPr>
            </w:pPr>
            <w:del w:id="410" w:author="zjf" w:date="2017-07-18T13:48:35Z">
              <w:r>
                <w:rPr>
                  <w:rFonts w:hint="eastAsia" w:eastAsia="宋体"/>
                </w:rPr>
                <w:delText>总院领导传阅</w:delText>
              </w:r>
            </w:del>
          </w:p>
        </w:tc>
        <w:tc>
          <w:tcPr>
            <w:tcW w:w="3540" w:type="dxa"/>
          </w:tcPr>
          <w:p>
            <w:pPr>
              <w:pStyle w:val="22"/>
              <w:rPr>
                <w:del w:id="411" w:author="zjf" w:date="2017-07-18T13:48:35Z"/>
                <w:rFonts w:eastAsia="宋体"/>
              </w:rPr>
            </w:pPr>
            <w:del w:id="412" w:author="zjf" w:date="2017-07-18T13:48:35Z">
              <w:r>
                <w:rPr>
                  <w:rFonts w:eastAsia="宋体"/>
                </w:rPr>
                <w:delText>c</w:delText>
              </w:r>
            </w:del>
            <w:del w:id="413" w:author="zjf" w:date="2017-07-18T13:48:35Z">
              <w:r>
                <w:rPr>
                  <w:rFonts w:hint="eastAsia" w:eastAsia="宋体"/>
                </w:rPr>
                <w:delText>ontract_generalleader_review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414" w:author="zjf" w:date="2017-07-18T13:48:35Z"/>
        </w:trPr>
        <w:tc>
          <w:tcPr>
            <w:tcW w:w="2347" w:type="dxa"/>
          </w:tcPr>
          <w:p>
            <w:pPr>
              <w:pStyle w:val="22"/>
              <w:rPr>
                <w:del w:id="415" w:author="zjf" w:date="2017-07-18T13:48:35Z"/>
                <w:rFonts w:eastAsia="宋体"/>
              </w:rPr>
            </w:pPr>
            <w:del w:id="416" w:author="zjf" w:date="2017-07-18T13:48:35Z">
              <w:r>
                <w:rPr>
                  <w:rFonts w:hint="eastAsia" w:eastAsia="宋体"/>
                </w:rPr>
                <w:delText>业主传阅</w:delText>
              </w:r>
            </w:del>
          </w:p>
        </w:tc>
        <w:tc>
          <w:tcPr>
            <w:tcW w:w="3540" w:type="dxa"/>
          </w:tcPr>
          <w:p>
            <w:pPr>
              <w:pStyle w:val="22"/>
              <w:rPr>
                <w:del w:id="417" w:author="zjf" w:date="2017-07-18T13:48:35Z"/>
                <w:rFonts w:eastAsia="宋体"/>
              </w:rPr>
            </w:pPr>
            <w:del w:id="418" w:author="zjf" w:date="2017-07-18T13:48:35Z">
              <w:r>
                <w:rPr>
                  <w:rFonts w:eastAsia="宋体"/>
                </w:rPr>
                <w:delText>c</w:delText>
              </w:r>
            </w:del>
            <w:del w:id="419" w:author="zjf" w:date="2017-07-18T13:48:35Z">
              <w:r>
                <w:rPr>
                  <w:rFonts w:hint="eastAsia" w:eastAsia="宋体"/>
                </w:rPr>
                <w:delText>ontract_client_review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420" w:author="zjf" w:date="2017-07-18T13:48:35Z"/>
        </w:trPr>
        <w:tc>
          <w:tcPr>
            <w:tcW w:w="2347" w:type="dxa"/>
          </w:tcPr>
          <w:p>
            <w:pPr>
              <w:pStyle w:val="22"/>
              <w:rPr>
                <w:del w:id="421" w:author="zjf" w:date="2017-07-18T13:48:35Z"/>
                <w:rFonts w:eastAsia="宋体"/>
              </w:rPr>
            </w:pPr>
            <w:del w:id="422" w:author="zjf" w:date="2017-07-18T13:48:35Z">
              <w:r>
                <w:rPr>
                  <w:rFonts w:hint="eastAsia" w:eastAsia="宋体"/>
                </w:rPr>
                <w:delText>合同正式签订</w:delText>
              </w:r>
            </w:del>
          </w:p>
        </w:tc>
        <w:tc>
          <w:tcPr>
            <w:tcW w:w="3540" w:type="dxa"/>
          </w:tcPr>
          <w:p>
            <w:pPr>
              <w:pStyle w:val="22"/>
              <w:rPr>
                <w:del w:id="423" w:author="zjf" w:date="2017-07-18T13:48:35Z"/>
                <w:rFonts w:eastAsia="宋体"/>
              </w:rPr>
            </w:pPr>
            <w:del w:id="424" w:author="zjf" w:date="2017-07-18T13:48:35Z">
              <w:r>
                <w:rPr>
                  <w:rFonts w:eastAsia="宋体"/>
                </w:rPr>
                <w:delText>c</w:delText>
              </w:r>
            </w:del>
            <w:del w:id="425" w:author="zjf" w:date="2017-07-18T13:48:35Z">
              <w:r>
                <w:rPr>
                  <w:rFonts w:hint="eastAsia" w:eastAsia="宋体"/>
                </w:rPr>
                <w:delText>ontract_official_signed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426" w:author="zjf" w:date="2017-07-18T13:48:35Z"/>
        </w:trPr>
        <w:tc>
          <w:tcPr>
            <w:tcW w:w="2347" w:type="dxa"/>
          </w:tcPr>
          <w:p>
            <w:pPr>
              <w:pStyle w:val="22"/>
              <w:rPr>
                <w:del w:id="427" w:author="zjf" w:date="2017-07-18T13:48:35Z"/>
                <w:rFonts w:eastAsia="宋体"/>
              </w:rPr>
            </w:pPr>
            <w:del w:id="428" w:author="zjf" w:date="2017-07-18T13:48:35Z">
              <w:r>
                <w:rPr>
                  <w:rFonts w:hint="eastAsia" w:eastAsia="宋体"/>
                </w:rPr>
                <w:delText>收款</w:delText>
              </w:r>
            </w:del>
          </w:p>
        </w:tc>
        <w:tc>
          <w:tcPr>
            <w:tcW w:w="3540" w:type="dxa"/>
          </w:tcPr>
          <w:p>
            <w:pPr>
              <w:pStyle w:val="22"/>
              <w:rPr>
                <w:del w:id="429" w:author="zjf" w:date="2017-07-18T13:48:35Z"/>
                <w:rFonts w:eastAsia="宋体"/>
              </w:rPr>
            </w:pPr>
            <w:del w:id="430" w:author="zjf" w:date="2017-07-18T13:48:35Z">
              <w:r>
                <w:rPr>
                  <w:rFonts w:eastAsia="宋体"/>
                </w:rPr>
                <w:delText>contract_</w:delText>
              </w:r>
            </w:del>
            <w:del w:id="431" w:author="zjf" w:date="2017-07-18T13:48:35Z">
              <w:r>
                <w:rPr>
                  <w:rFonts w:hint="eastAsia" w:eastAsia="宋体"/>
                </w:rPr>
                <w:delText>wait_payment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432" w:author="zjf" w:date="2017-07-18T13:48:35Z"/>
        </w:trPr>
        <w:tc>
          <w:tcPr>
            <w:tcW w:w="2347" w:type="dxa"/>
          </w:tcPr>
          <w:p>
            <w:pPr>
              <w:pStyle w:val="22"/>
              <w:rPr>
                <w:del w:id="433" w:author="zjf" w:date="2017-07-18T13:48:35Z"/>
                <w:rFonts w:eastAsia="宋体"/>
              </w:rPr>
            </w:pPr>
            <w:del w:id="434" w:author="zjf" w:date="2017-07-18T13:48:35Z">
              <w:r>
                <w:rPr>
                  <w:rFonts w:hint="eastAsia" w:eastAsia="宋体"/>
                </w:rPr>
                <w:delText>结束</w:delText>
              </w:r>
            </w:del>
          </w:p>
        </w:tc>
        <w:tc>
          <w:tcPr>
            <w:tcW w:w="3540" w:type="dxa"/>
          </w:tcPr>
          <w:p>
            <w:pPr>
              <w:pStyle w:val="22"/>
              <w:rPr>
                <w:del w:id="435" w:author="zjf" w:date="2017-07-18T13:48:35Z"/>
                <w:rFonts w:eastAsia="宋体"/>
              </w:rPr>
            </w:pPr>
            <w:del w:id="436" w:author="zjf" w:date="2017-07-18T13:48:35Z">
              <w:r>
                <w:rPr>
                  <w:rFonts w:hint="eastAsia" w:eastAsia="宋体"/>
                </w:rPr>
                <w:delText>contract_end</w:delText>
              </w:r>
            </w:del>
          </w:p>
        </w:tc>
      </w:tr>
    </w:tbl>
    <w:p>
      <w:pPr>
        <w:pStyle w:val="2"/>
      </w:pPr>
      <w:r>
        <w:rPr>
          <w:rFonts w:hint="eastAsia"/>
        </w:rPr>
        <w:t>六、输出报表</w:t>
      </w:r>
    </w:p>
    <w:p>
      <w:pPr>
        <w:pStyle w:val="4"/>
      </w:pPr>
      <w:r>
        <w:rPr>
          <w:rFonts w:hint="eastAsia"/>
        </w:rPr>
        <w:t>6.1 合同报表</w:t>
      </w:r>
    </w:p>
    <w:p>
      <w:r>
        <w:rPr>
          <w:rFonts w:hint="eastAsia"/>
        </w:rPr>
        <w:t>合同有一个增删改查的页面，然后还有两个按钮，其中一个按钮可查看该合同关联的所有收款项，另一个按钮可查看该合同关联的所有项目</w:t>
      </w:r>
    </w:p>
    <w:p>
      <w:r>
        <w:rPr>
          <w:rFonts w:hint="eastAsia"/>
        </w:rPr>
        <w:object>
          <v:shape id="_x0000_i1030" o:spt="75" type="#_x0000_t75" style="height:189pt;width:450.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6">
            <o:LockedField>false</o:LockedField>
          </o:OLEObject>
        </w:object>
      </w:r>
    </w:p>
    <w:p>
      <w:pPr>
        <w:rPr>
          <w:del w:id="437" w:author="zjf" w:date="2017-07-18T14:01:14Z"/>
        </w:rPr>
      </w:pPr>
      <w:del w:id="438" w:author="zjf" w:date="2017-07-18T14:01:14Z">
        <w:r>
          <w:rPr>
            <w:rFonts w:hint="eastAsia"/>
          </w:rPr>
          <w:delText>主合同基本信息表</w:delText>
        </w:r>
      </w:del>
    </w:p>
    <w:p>
      <w:pPr>
        <w:rPr>
          <w:del w:id="439" w:author="zjf" w:date="2017-07-18T14:01:14Z"/>
        </w:rPr>
      </w:pPr>
      <w:del w:id="440" w:author="zjf" w:date="2017-07-18T14:01:14Z">
        <w:r>
          <w:rPr/>
          <w:drawing>
            <wp:inline distT="0" distB="0" distL="114300" distR="114300">
              <wp:extent cx="3460750" cy="4038600"/>
              <wp:effectExtent l="0" t="0" r="6350" b="0"/>
              <wp:docPr id="7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图片 13"/>
                      <pic:cNvPicPr>
                        <a:picLocks noChangeAspect="1"/>
                      </pic:cNvPicPr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0750" cy="403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r>
        <w:rPr>
          <w:rFonts w:hint="eastAsia"/>
        </w:rPr>
        <w:t>主合同基本信息表汇总</w:t>
      </w:r>
    </w:p>
    <w:p>
      <w:ins w:id="442" w:author="zjf" w:date="2017-07-18T14:01:35Z">
        <w:r>
          <w:rPr/>
          <w:drawing>
            <wp:inline distT="0" distB="0" distL="114300" distR="114300">
              <wp:extent cx="5721985" cy="2707640"/>
              <wp:effectExtent l="0" t="0" r="5715" b="10160"/>
              <wp:docPr id="3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图片 7"/>
                      <pic:cNvPicPr>
                        <a:picLocks noChangeAspect="1"/>
                      </pic:cNvPicPr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1985" cy="2707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444" w:author="zjf" w:date="2017-07-18T14:01:19Z">
        <w:r>
          <w:rPr/>
          <w:drawing>
            <wp:inline distT="0" distB="0" distL="114300" distR="114300">
              <wp:extent cx="5719445" cy="2607310"/>
              <wp:effectExtent l="0" t="0" r="8255" b="8890"/>
              <wp:docPr id="8" name="图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图片 14"/>
                      <pic:cNvPicPr>
                        <a:picLocks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9445" cy="26073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pStyle w:val="4"/>
      </w:pPr>
      <w:r>
        <w:rPr>
          <w:rFonts w:hint="eastAsia"/>
        </w:rPr>
        <w:t>6.2 计划报表</w:t>
      </w:r>
    </w:p>
    <w:p>
      <w:r>
        <w:rPr>
          <w:rFonts w:hint="eastAsia"/>
        </w:rPr>
        <w:t>计划除了有增删改查页面，还要有计划签订完成率和计划收款完成率两个字段，其中</w:t>
      </w:r>
    </w:p>
    <w:p>
      <w:r>
        <w:rPr>
          <w:rFonts w:hint="eastAsia"/>
        </w:rPr>
        <w:t>当年签订完成率 = N个当年合同的合同总金额 / 当年计划签订总额</w:t>
      </w:r>
    </w:p>
    <w:p>
      <w:r>
        <w:rPr>
          <w:rFonts w:hint="eastAsia"/>
        </w:rPr>
        <w:t>当年收款完成率 = N个当年合同下N个当年收款项金额 / 当年计划收款总额</w:t>
      </w:r>
    </w:p>
    <w:p>
      <w:pPr>
        <w:rPr>
          <w:del w:id="446" w:author="zjf" w:date="2017-07-18T14:02:11Z"/>
        </w:rPr>
      </w:pPr>
      <w:del w:id="447" w:author="zjf" w:date="2017-07-18T14:02:11Z">
        <w:r>
          <w:rPr>
            <w:rFonts w:hint="eastAsia"/>
          </w:rPr>
          <w:delText>计划表</w:delText>
        </w:r>
      </w:del>
    </w:p>
    <w:p>
      <w:pPr>
        <w:rPr>
          <w:ins w:id="448" w:author="zjf" w:date="2017-07-18T14:02:11Z"/>
        </w:rPr>
      </w:pPr>
    </w:p>
    <w:p>
      <w:pPr>
        <w:rPr>
          <w:del w:id="449" w:author="zjf" w:date="2017-07-18T14:02:07Z"/>
        </w:rPr>
      </w:pPr>
      <w:del w:id="450" w:author="zjf" w:date="2017-07-18T14:02:07Z">
        <w:r>
          <w:rPr/>
          <w:drawing>
            <wp:inline distT="0" distB="0" distL="114300" distR="114300">
              <wp:extent cx="3683000" cy="1695450"/>
              <wp:effectExtent l="0" t="0" r="0" b="6350"/>
              <wp:docPr id="10" name="图片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图片 16"/>
                      <pic:cNvPicPr>
                        <a:picLocks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3000" cy="169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r>
        <w:rPr>
          <w:rFonts w:hint="eastAsia"/>
        </w:rPr>
        <w:t>计划表汇总</w:t>
      </w:r>
    </w:p>
    <w:p>
      <w:ins w:id="452" w:author="zjf" w:date="2017-07-18T14:02:29Z">
        <w:r>
          <w:rPr/>
          <w:drawing>
            <wp:inline distT="0" distB="0" distL="114300" distR="114300">
              <wp:extent cx="5723890" cy="1744980"/>
              <wp:effectExtent l="0" t="0" r="3810" b="7620"/>
              <wp:docPr id="4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图片 8"/>
                      <pic:cNvPicPr>
                        <a:picLocks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3890" cy="1744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454" w:author="zjf" w:date="2017-07-18T14:02:15Z">
        <w:r>
          <w:rPr/>
          <w:drawing>
            <wp:inline distT="0" distB="0" distL="114300" distR="114300">
              <wp:extent cx="5724525" cy="2372995"/>
              <wp:effectExtent l="0" t="0" r="3175" b="1905"/>
              <wp:docPr id="9" name="图片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图片 15"/>
                      <pic:cNvPicPr>
                        <a:picLocks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4525" cy="2372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pStyle w:val="4"/>
        <w:rPr>
          <w:del w:id="456" w:author="zjf" w:date="2017-07-18T14:03:01Z"/>
        </w:rPr>
      </w:pPr>
      <w:del w:id="457" w:author="zjf" w:date="2017-07-18T14:03:01Z">
        <w:r>
          <w:rPr>
            <w:rFonts w:hint="eastAsia"/>
          </w:rPr>
          <w:delText>6.3投标项目报表</w:delText>
        </w:r>
      </w:del>
    </w:p>
    <w:p>
      <w:pPr>
        <w:rPr>
          <w:del w:id="458" w:author="zjf" w:date="2017-07-18T14:03:01Z"/>
        </w:rPr>
      </w:pPr>
      <w:del w:id="459" w:author="zjf" w:date="2017-07-18T14:03:01Z">
        <w:r>
          <w:rPr/>
          <w:drawing>
            <wp:inline distT="0" distB="0" distL="114300" distR="114300">
              <wp:extent cx="5181600" cy="3987800"/>
              <wp:effectExtent l="0" t="0" r="0" b="0"/>
              <wp:docPr id="11" name="图片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图片 17"/>
                      <pic:cNvPicPr>
                        <a:picLocks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81600" cy="398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rPr>
          <w:del w:id="461" w:author="zjf" w:date="2017-07-18T14:03:01Z"/>
        </w:rPr>
      </w:pPr>
      <w:del w:id="462" w:author="zjf" w:date="2017-07-18T14:03:01Z">
        <w:r>
          <w:rPr/>
          <w:drawing>
            <wp:inline distT="0" distB="0" distL="114300" distR="114300">
              <wp:extent cx="5723890" cy="1861820"/>
              <wp:effectExtent l="0" t="0" r="3810" b="5080"/>
              <wp:docPr id="12" name="图片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图片 18"/>
                      <pic:cNvPicPr>
                        <a:picLocks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3890" cy="1861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原型图整体框架</w:t>
      </w:r>
    </w:p>
    <w:p>
      <w:r>
        <w:drawing>
          <wp:inline distT="0" distB="0" distL="114300" distR="114300">
            <wp:extent cx="1333500" cy="147320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主界面</w:t>
      </w:r>
    </w:p>
    <w:p>
      <w:r>
        <w:drawing>
          <wp:inline distT="0" distB="0" distL="114300" distR="114300">
            <wp:extent cx="3340100" cy="1689100"/>
            <wp:effectExtent l="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合同管理</w:t>
      </w:r>
    </w:p>
    <w:p>
      <w:ins w:id="464" w:author="zjf" w:date="2017-07-18T14:07:22Z">
        <w:r>
          <w:rPr/>
          <w:drawing>
            <wp:inline distT="0" distB="0" distL="114300" distR="114300">
              <wp:extent cx="5718175" cy="1514475"/>
              <wp:effectExtent l="0" t="0" r="9525" b="9525"/>
              <wp:docPr id="18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图片 9"/>
                      <pic:cNvPicPr>
                        <a:picLocks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8175" cy="151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466" w:author="zjf" w:date="2017-07-18T14:07:20Z">
        <w:r>
          <w:rPr/>
          <w:drawing>
            <wp:inline distT="0" distB="0" distL="114300" distR="114300">
              <wp:extent cx="5723255" cy="1946910"/>
              <wp:effectExtent l="0" t="0" r="4445" b="8890"/>
              <wp:docPr id="6" name="图片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11"/>
                      <pic:cNvPicPr>
                        <a:picLocks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3255" cy="19469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7.3.1 收款项</w:t>
      </w:r>
    </w:p>
    <w:p>
      <w:pPr>
        <w:rPr>
          <w:rFonts w:hint="eastAsia"/>
          <w:lang w:val="en-US" w:eastAsia="zh-CN"/>
        </w:rPr>
      </w:pPr>
      <w:ins w:id="468" w:author="zjf" w:date="2017-07-18T14:08:52Z">
        <w:r>
          <w:rPr/>
          <w:drawing>
            <wp:inline distT="0" distB="0" distL="114300" distR="114300">
              <wp:extent cx="5289550" cy="2959100"/>
              <wp:effectExtent l="0" t="0" r="6350" b="0"/>
              <wp:docPr id="19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图片 10"/>
                      <pic:cNvPicPr>
                        <a:picLocks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89550" cy="2959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470" w:author="zjf" w:date="2017-07-18T14:08:52Z">
        <w:r>
          <w:rPr/>
          <w:drawing>
            <wp:inline distT="0" distB="0" distL="114300" distR="114300">
              <wp:extent cx="4572000" cy="2959100"/>
              <wp:effectExtent l="0" t="0" r="0" b="0"/>
              <wp:docPr id="13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12"/>
                      <pic:cNvPicPr>
                        <a:picLocks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2959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7.3.2 项目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2620" cy="2070100"/>
            <wp:effectExtent l="0" t="0" r="508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7.3.3 状态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0080" cy="1625600"/>
            <wp:effectExtent l="0" t="0" r="762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计划管理</w:t>
      </w:r>
    </w:p>
    <w:p>
      <w:pPr>
        <w:rPr>
          <w:rFonts w:hint="eastAsia"/>
          <w:lang w:val="en-US" w:eastAsia="zh-CN"/>
        </w:rPr>
      </w:pPr>
      <w:ins w:id="472" w:author="zjf" w:date="2017-07-18T14:10:58Z">
        <w:r>
          <w:rPr/>
          <w:drawing>
            <wp:inline distT="0" distB="0" distL="114300" distR="114300">
              <wp:extent cx="5314950" cy="3098800"/>
              <wp:effectExtent l="0" t="0" r="6350" b="0"/>
              <wp:docPr id="21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图片 12"/>
                      <pic:cNvPicPr>
                        <a:picLocks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4950" cy="309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474" w:author="zjf" w:date="2017-07-18T14:10:15Z">
        <w:r>
          <w:rPr/>
          <w:drawing>
            <wp:inline distT="0" distB="0" distL="114300" distR="114300">
              <wp:extent cx="4737100" cy="3098800"/>
              <wp:effectExtent l="0" t="0" r="0" b="0"/>
              <wp:docPr id="16" name="图片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图片 15"/>
                      <pic:cNvPicPr>
                        <a:picLocks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37100" cy="309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pStyle w:val="3"/>
        <w:rPr>
          <w:del w:id="476" w:author="zjf" w:date="2017-07-18T14:11:17Z"/>
          <w:rFonts w:hint="eastAsia"/>
          <w:lang w:val="en-US" w:eastAsia="zh-CN"/>
        </w:rPr>
      </w:pPr>
      <w:del w:id="477" w:author="zjf" w:date="2017-07-18T14:11:17Z">
        <w:r>
          <w:rPr>
            <w:rFonts w:hint="eastAsia"/>
            <w:lang w:val="en-US" w:eastAsia="zh-CN"/>
          </w:rPr>
          <w:delText>7.5 投标管理</w:delText>
        </w:r>
      </w:del>
    </w:p>
    <w:p>
      <w:pPr>
        <w:rPr>
          <w:del w:id="478" w:author="zjf" w:date="2017-07-18T14:11:17Z"/>
          <w:rFonts w:hint="eastAsia"/>
          <w:lang w:val="en-US" w:eastAsia="zh-CN"/>
        </w:rPr>
      </w:pPr>
      <w:del w:id="479" w:author="zjf" w:date="2017-07-18T14:11:17Z">
        <w:r>
          <w:rPr/>
          <w:drawing>
            <wp:inline distT="0" distB="0" distL="114300" distR="114300">
              <wp:extent cx="5308600" cy="3340100"/>
              <wp:effectExtent l="0" t="0" r="0" b="0"/>
              <wp:docPr id="17" name="图片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图片 16"/>
                      <pic:cNvPicPr>
                        <a:picLocks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08600" cy="3340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>
      <w:pPr>
        <w:rPr>
          <w:rFonts w:hint="eastAsia" w:eastAsiaTheme="minorEastAsia"/>
          <w:lang w:val="en-US" w:eastAsia="zh-CN"/>
        </w:rPr>
      </w:pPr>
    </w:p>
    <w:sectPr>
      <w:pgSz w:w="11900" w:h="16840"/>
      <w:pgMar w:top="1440" w:right="1440" w:bottom="1440" w:left="1440" w:header="851" w:footer="992" w:gutter="0"/>
      <w:cols w:space="425" w:num="1"/>
      <w:docGrid w:type="lines" w:linePitch="423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lbert Mao" w:date="2017-07-13T17:03:00Z" w:initials="Albert Ma">
    <w:p>
      <w:pPr>
        <w:pStyle w:val="7"/>
      </w:pPr>
      <w:r>
        <w:rPr>
          <w:rFonts w:hint="eastAsia"/>
        </w:rPr>
        <w:t>这部分，能不能用现有的系统中的项目管理模块</w:t>
      </w:r>
    </w:p>
  </w:comment>
  <w:comment w:id="1" w:author="Albert Mao" w:date="2017-07-13T17:45:00Z" w:initials="Albert Ma">
    <w:p>
      <w:pPr>
        <w:pStyle w:val="7"/>
      </w:pPr>
      <w:r>
        <w:rPr>
          <w:rFonts w:hint="eastAsia"/>
        </w:rPr>
        <w:t>生命周期不止有这一个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  <w:r>
      <w:drawing>
        <wp:inline distT="0" distB="0" distL="0" distR="0">
          <wp:extent cx="1651635" cy="623570"/>
          <wp:effectExtent l="0" t="0" r="0" b="1143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453" cy="625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A516F"/>
    <w:multiLevelType w:val="multilevel"/>
    <w:tmpl w:val="28EA516F"/>
    <w:lvl w:ilvl="0" w:tentative="0">
      <w:start w:val="1"/>
      <w:numFmt w:val="bullet"/>
      <w:lvlText w:val=""/>
      <w:lvlJc w:val="left"/>
      <w:pPr>
        <w:ind w:left="12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80"/>
      </w:pPr>
      <w:rPr>
        <w:rFonts w:hint="default" w:ascii="Wingdings" w:hAnsi="Wingdings"/>
      </w:rPr>
    </w:lvl>
  </w:abstractNum>
  <w:abstractNum w:abstractNumId="1">
    <w:nsid w:val="596C6DF7"/>
    <w:multiLevelType w:val="singleLevel"/>
    <w:tmpl w:val="596C6DF7"/>
    <w:lvl w:ilvl="0" w:tentative="0">
      <w:start w:val="7"/>
      <w:numFmt w:val="chineseCounting"/>
      <w:suff w:val="nothing"/>
      <w:lvlText w:val="%1、"/>
      <w:lvlJc w:val="left"/>
    </w:lvl>
  </w:abstractNum>
  <w:abstractNum w:abstractNumId="2">
    <w:nsid w:val="612D3843"/>
    <w:multiLevelType w:val="multilevel"/>
    <w:tmpl w:val="612D3843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0"/>
  <w:bordersDoNotSurroundFooter w:val="0"/>
  <w:hideSpellingErrors/>
  <w:hideGrammaticalErrors/>
  <w:trackRevisions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BD"/>
    <w:rsid w:val="0001382D"/>
    <w:rsid w:val="00016068"/>
    <w:rsid w:val="00030AE5"/>
    <w:rsid w:val="000313FE"/>
    <w:rsid w:val="000377DE"/>
    <w:rsid w:val="00044B0B"/>
    <w:rsid w:val="000459D3"/>
    <w:rsid w:val="00070D8E"/>
    <w:rsid w:val="00083652"/>
    <w:rsid w:val="000942C8"/>
    <w:rsid w:val="00094668"/>
    <w:rsid w:val="00094DDD"/>
    <w:rsid w:val="00095B7A"/>
    <w:rsid w:val="000B061F"/>
    <w:rsid w:val="000D58AE"/>
    <w:rsid w:val="000D60C0"/>
    <w:rsid w:val="000D647D"/>
    <w:rsid w:val="000F1FCD"/>
    <w:rsid w:val="00110034"/>
    <w:rsid w:val="0011029F"/>
    <w:rsid w:val="00124F5B"/>
    <w:rsid w:val="00132CAD"/>
    <w:rsid w:val="0014283C"/>
    <w:rsid w:val="00151EEE"/>
    <w:rsid w:val="001543DA"/>
    <w:rsid w:val="0015603C"/>
    <w:rsid w:val="00167C82"/>
    <w:rsid w:val="00175A42"/>
    <w:rsid w:val="001A17E2"/>
    <w:rsid w:val="001B2367"/>
    <w:rsid w:val="001D4035"/>
    <w:rsid w:val="001E43F6"/>
    <w:rsid w:val="00200EE7"/>
    <w:rsid w:val="0020221E"/>
    <w:rsid w:val="00204670"/>
    <w:rsid w:val="002206FF"/>
    <w:rsid w:val="00225D3C"/>
    <w:rsid w:val="00234192"/>
    <w:rsid w:val="00235D02"/>
    <w:rsid w:val="0024431A"/>
    <w:rsid w:val="002714E3"/>
    <w:rsid w:val="00280318"/>
    <w:rsid w:val="00287945"/>
    <w:rsid w:val="0029434D"/>
    <w:rsid w:val="002B1D6B"/>
    <w:rsid w:val="002B2626"/>
    <w:rsid w:val="002B6169"/>
    <w:rsid w:val="002D2485"/>
    <w:rsid w:val="002D3EC7"/>
    <w:rsid w:val="002E0AA1"/>
    <w:rsid w:val="00305D00"/>
    <w:rsid w:val="00313985"/>
    <w:rsid w:val="00321FA3"/>
    <w:rsid w:val="00322089"/>
    <w:rsid w:val="00323736"/>
    <w:rsid w:val="00332B16"/>
    <w:rsid w:val="003337F0"/>
    <w:rsid w:val="00352AAF"/>
    <w:rsid w:val="003539FA"/>
    <w:rsid w:val="0036618E"/>
    <w:rsid w:val="00367D9E"/>
    <w:rsid w:val="00371784"/>
    <w:rsid w:val="00371ACC"/>
    <w:rsid w:val="00371D1F"/>
    <w:rsid w:val="003A4AE3"/>
    <w:rsid w:val="003B0FD1"/>
    <w:rsid w:val="003B40A2"/>
    <w:rsid w:val="003B4F2C"/>
    <w:rsid w:val="003C28B8"/>
    <w:rsid w:val="003C2FF3"/>
    <w:rsid w:val="003D0126"/>
    <w:rsid w:val="003D42BF"/>
    <w:rsid w:val="00414BF6"/>
    <w:rsid w:val="00424901"/>
    <w:rsid w:val="0044149B"/>
    <w:rsid w:val="00465779"/>
    <w:rsid w:val="00475070"/>
    <w:rsid w:val="00476C1C"/>
    <w:rsid w:val="00484370"/>
    <w:rsid w:val="00495C3E"/>
    <w:rsid w:val="004A2CC5"/>
    <w:rsid w:val="004A7312"/>
    <w:rsid w:val="004D01AD"/>
    <w:rsid w:val="004D457C"/>
    <w:rsid w:val="004E1B2F"/>
    <w:rsid w:val="004E1C42"/>
    <w:rsid w:val="004E6095"/>
    <w:rsid w:val="004F3032"/>
    <w:rsid w:val="004F3FE6"/>
    <w:rsid w:val="0051639E"/>
    <w:rsid w:val="0051760A"/>
    <w:rsid w:val="00527875"/>
    <w:rsid w:val="005339F6"/>
    <w:rsid w:val="00537D1C"/>
    <w:rsid w:val="00554DB4"/>
    <w:rsid w:val="00556F69"/>
    <w:rsid w:val="00557625"/>
    <w:rsid w:val="0056501E"/>
    <w:rsid w:val="005A1070"/>
    <w:rsid w:val="005A3A51"/>
    <w:rsid w:val="005C6319"/>
    <w:rsid w:val="005C644F"/>
    <w:rsid w:val="005D2664"/>
    <w:rsid w:val="005E3FF2"/>
    <w:rsid w:val="005E44FB"/>
    <w:rsid w:val="005E5075"/>
    <w:rsid w:val="006031CC"/>
    <w:rsid w:val="00611614"/>
    <w:rsid w:val="00615DFC"/>
    <w:rsid w:val="00642C30"/>
    <w:rsid w:val="00643951"/>
    <w:rsid w:val="00644CDB"/>
    <w:rsid w:val="00644D29"/>
    <w:rsid w:val="0064545D"/>
    <w:rsid w:val="00646C37"/>
    <w:rsid w:val="0065556E"/>
    <w:rsid w:val="00665093"/>
    <w:rsid w:val="00677AB4"/>
    <w:rsid w:val="00677E9A"/>
    <w:rsid w:val="00686D31"/>
    <w:rsid w:val="006A30E0"/>
    <w:rsid w:val="006B73A4"/>
    <w:rsid w:val="006C1B76"/>
    <w:rsid w:val="006D00E5"/>
    <w:rsid w:val="006D018C"/>
    <w:rsid w:val="006F799A"/>
    <w:rsid w:val="00704BAE"/>
    <w:rsid w:val="007101DE"/>
    <w:rsid w:val="00714CA7"/>
    <w:rsid w:val="00722B39"/>
    <w:rsid w:val="007378BE"/>
    <w:rsid w:val="007533F5"/>
    <w:rsid w:val="0078400D"/>
    <w:rsid w:val="007B18D4"/>
    <w:rsid w:val="007C573E"/>
    <w:rsid w:val="007C5C7A"/>
    <w:rsid w:val="007D08AE"/>
    <w:rsid w:val="007E1249"/>
    <w:rsid w:val="007E6D10"/>
    <w:rsid w:val="00801F35"/>
    <w:rsid w:val="00804B14"/>
    <w:rsid w:val="00812C2C"/>
    <w:rsid w:val="00844CA4"/>
    <w:rsid w:val="008456ED"/>
    <w:rsid w:val="008520EF"/>
    <w:rsid w:val="0085290B"/>
    <w:rsid w:val="008613D5"/>
    <w:rsid w:val="00875980"/>
    <w:rsid w:val="00893D18"/>
    <w:rsid w:val="00895765"/>
    <w:rsid w:val="00895B36"/>
    <w:rsid w:val="00897EB9"/>
    <w:rsid w:val="008A3AB9"/>
    <w:rsid w:val="008D05E6"/>
    <w:rsid w:val="008E28FC"/>
    <w:rsid w:val="008F184E"/>
    <w:rsid w:val="00902D4A"/>
    <w:rsid w:val="009037D6"/>
    <w:rsid w:val="00905032"/>
    <w:rsid w:val="00907CF1"/>
    <w:rsid w:val="009133A9"/>
    <w:rsid w:val="00920330"/>
    <w:rsid w:val="00923B14"/>
    <w:rsid w:val="00935823"/>
    <w:rsid w:val="00973FB2"/>
    <w:rsid w:val="00974FAC"/>
    <w:rsid w:val="00977ACF"/>
    <w:rsid w:val="00980448"/>
    <w:rsid w:val="00986A33"/>
    <w:rsid w:val="00986E68"/>
    <w:rsid w:val="009A29A8"/>
    <w:rsid w:val="009A476F"/>
    <w:rsid w:val="009B06C1"/>
    <w:rsid w:val="009B7709"/>
    <w:rsid w:val="009D487D"/>
    <w:rsid w:val="009F3C24"/>
    <w:rsid w:val="009F5168"/>
    <w:rsid w:val="00A2250B"/>
    <w:rsid w:val="00A346A1"/>
    <w:rsid w:val="00A44A56"/>
    <w:rsid w:val="00A45DAC"/>
    <w:rsid w:val="00A5046E"/>
    <w:rsid w:val="00A551A9"/>
    <w:rsid w:val="00A62E88"/>
    <w:rsid w:val="00A67A49"/>
    <w:rsid w:val="00A75067"/>
    <w:rsid w:val="00A87D5C"/>
    <w:rsid w:val="00A928C3"/>
    <w:rsid w:val="00A94E1B"/>
    <w:rsid w:val="00AD1C18"/>
    <w:rsid w:val="00AD439E"/>
    <w:rsid w:val="00AD459F"/>
    <w:rsid w:val="00AD4D00"/>
    <w:rsid w:val="00AE2145"/>
    <w:rsid w:val="00AE6C6D"/>
    <w:rsid w:val="00AF2524"/>
    <w:rsid w:val="00B05D4D"/>
    <w:rsid w:val="00B06E92"/>
    <w:rsid w:val="00B07D62"/>
    <w:rsid w:val="00B15825"/>
    <w:rsid w:val="00B323AC"/>
    <w:rsid w:val="00B3310B"/>
    <w:rsid w:val="00B425B5"/>
    <w:rsid w:val="00B4530F"/>
    <w:rsid w:val="00B510A1"/>
    <w:rsid w:val="00B52DAD"/>
    <w:rsid w:val="00B531C3"/>
    <w:rsid w:val="00B64331"/>
    <w:rsid w:val="00B66FC2"/>
    <w:rsid w:val="00B72615"/>
    <w:rsid w:val="00B74DDF"/>
    <w:rsid w:val="00B824C4"/>
    <w:rsid w:val="00B87C5F"/>
    <w:rsid w:val="00B96574"/>
    <w:rsid w:val="00BA1015"/>
    <w:rsid w:val="00BA3958"/>
    <w:rsid w:val="00BC0584"/>
    <w:rsid w:val="00BF20DA"/>
    <w:rsid w:val="00BF5961"/>
    <w:rsid w:val="00C05543"/>
    <w:rsid w:val="00C10AD3"/>
    <w:rsid w:val="00C10EE2"/>
    <w:rsid w:val="00C1347D"/>
    <w:rsid w:val="00C26ADD"/>
    <w:rsid w:val="00C32CE1"/>
    <w:rsid w:val="00C55938"/>
    <w:rsid w:val="00C71E0F"/>
    <w:rsid w:val="00C80630"/>
    <w:rsid w:val="00C86EC3"/>
    <w:rsid w:val="00CA082E"/>
    <w:rsid w:val="00CA44BF"/>
    <w:rsid w:val="00CB37EC"/>
    <w:rsid w:val="00CC3B77"/>
    <w:rsid w:val="00CC485B"/>
    <w:rsid w:val="00CC7463"/>
    <w:rsid w:val="00CD6BF7"/>
    <w:rsid w:val="00CE0A77"/>
    <w:rsid w:val="00CE1061"/>
    <w:rsid w:val="00CE170A"/>
    <w:rsid w:val="00CE4590"/>
    <w:rsid w:val="00CE7210"/>
    <w:rsid w:val="00CF44CE"/>
    <w:rsid w:val="00D05471"/>
    <w:rsid w:val="00D05E5B"/>
    <w:rsid w:val="00D171E7"/>
    <w:rsid w:val="00D212BB"/>
    <w:rsid w:val="00D270B2"/>
    <w:rsid w:val="00D35479"/>
    <w:rsid w:val="00D453E3"/>
    <w:rsid w:val="00D53EBB"/>
    <w:rsid w:val="00D618DF"/>
    <w:rsid w:val="00D80626"/>
    <w:rsid w:val="00D82E9E"/>
    <w:rsid w:val="00D919BD"/>
    <w:rsid w:val="00DA0CC9"/>
    <w:rsid w:val="00DA0D76"/>
    <w:rsid w:val="00DB36F0"/>
    <w:rsid w:val="00DB5094"/>
    <w:rsid w:val="00DB684E"/>
    <w:rsid w:val="00DC0EC7"/>
    <w:rsid w:val="00DD0CAF"/>
    <w:rsid w:val="00DD245E"/>
    <w:rsid w:val="00DD3498"/>
    <w:rsid w:val="00DE52D3"/>
    <w:rsid w:val="00DF40A9"/>
    <w:rsid w:val="00DF648C"/>
    <w:rsid w:val="00E06705"/>
    <w:rsid w:val="00E1761D"/>
    <w:rsid w:val="00E235D9"/>
    <w:rsid w:val="00E361C5"/>
    <w:rsid w:val="00E46850"/>
    <w:rsid w:val="00E54EF5"/>
    <w:rsid w:val="00E575E6"/>
    <w:rsid w:val="00E60ED2"/>
    <w:rsid w:val="00E64D84"/>
    <w:rsid w:val="00E65C93"/>
    <w:rsid w:val="00E816B2"/>
    <w:rsid w:val="00EA720E"/>
    <w:rsid w:val="00EB11D8"/>
    <w:rsid w:val="00EB464E"/>
    <w:rsid w:val="00EB69AD"/>
    <w:rsid w:val="00ED0B27"/>
    <w:rsid w:val="00ED38D3"/>
    <w:rsid w:val="00EE1AD0"/>
    <w:rsid w:val="00EF363F"/>
    <w:rsid w:val="00F01047"/>
    <w:rsid w:val="00F147F8"/>
    <w:rsid w:val="00F25702"/>
    <w:rsid w:val="00F25BC1"/>
    <w:rsid w:val="00F359D7"/>
    <w:rsid w:val="00F36092"/>
    <w:rsid w:val="00F556C7"/>
    <w:rsid w:val="00F72612"/>
    <w:rsid w:val="00F75646"/>
    <w:rsid w:val="00F7600C"/>
    <w:rsid w:val="00F80211"/>
    <w:rsid w:val="00F876FE"/>
    <w:rsid w:val="00F91D3E"/>
    <w:rsid w:val="00F9220E"/>
    <w:rsid w:val="00F92916"/>
    <w:rsid w:val="00F953EB"/>
    <w:rsid w:val="00F975DC"/>
    <w:rsid w:val="00FA08AD"/>
    <w:rsid w:val="00FA12F5"/>
    <w:rsid w:val="00FA416D"/>
    <w:rsid w:val="00FC2960"/>
    <w:rsid w:val="00FD0879"/>
    <w:rsid w:val="00FD2E20"/>
    <w:rsid w:val="00FD5D87"/>
    <w:rsid w:val="00FE590A"/>
    <w:rsid w:val="00FE6810"/>
    <w:rsid w:val="00FF1539"/>
    <w:rsid w:val="033A1E10"/>
    <w:rsid w:val="037E5F91"/>
    <w:rsid w:val="065B54B1"/>
    <w:rsid w:val="06695C06"/>
    <w:rsid w:val="06EF3C7E"/>
    <w:rsid w:val="088A6423"/>
    <w:rsid w:val="09A938B9"/>
    <w:rsid w:val="0BA76127"/>
    <w:rsid w:val="0CAE4C25"/>
    <w:rsid w:val="0E946F33"/>
    <w:rsid w:val="0F38138E"/>
    <w:rsid w:val="100F14D5"/>
    <w:rsid w:val="10331A47"/>
    <w:rsid w:val="11546ECE"/>
    <w:rsid w:val="125A4C66"/>
    <w:rsid w:val="1430286D"/>
    <w:rsid w:val="144A760A"/>
    <w:rsid w:val="14CF147C"/>
    <w:rsid w:val="14DE604B"/>
    <w:rsid w:val="1530702D"/>
    <w:rsid w:val="162C36DC"/>
    <w:rsid w:val="167E439D"/>
    <w:rsid w:val="17474794"/>
    <w:rsid w:val="19971257"/>
    <w:rsid w:val="1A115059"/>
    <w:rsid w:val="1A16201F"/>
    <w:rsid w:val="1B642A64"/>
    <w:rsid w:val="1B9579A2"/>
    <w:rsid w:val="1D004D00"/>
    <w:rsid w:val="1D8F0017"/>
    <w:rsid w:val="1DCA5462"/>
    <w:rsid w:val="1DD810DD"/>
    <w:rsid w:val="1E8C6E19"/>
    <w:rsid w:val="1F0A1EC1"/>
    <w:rsid w:val="1FF11D8E"/>
    <w:rsid w:val="252C6C78"/>
    <w:rsid w:val="2591404D"/>
    <w:rsid w:val="26A12875"/>
    <w:rsid w:val="2CA90881"/>
    <w:rsid w:val="2E4928EE"/>
    <w:rsid w:val="2E9A4080"/>
    <w:rsid w:val="2EE4241F"/>
    <w:rsid w:val="31801DCB"/>
    <w:rsid w:val="31C20C62"/>
    <w:rsid w:val="31D7653B"/>
    <w:rsid w:val="32B7198A"/>
    <w:rsid w:val="34BB54D7"/>
    <w:rsid w:val="354E02DF"/>
    <w:rsid w:val="366F40D8"/>
    <w:rsid w:val="36992493"/>
    <w:rsid w:val="38856C13"/>
    <w:rsid w:val="39CB5B9C"/>
    <w:rsid w:val="3B79723B"/>
    <w:rsid w:val="3C4236D8"/>
    <w:rsid w:val="3C7270B3"/>
    <w:rsid w:val="3E0A1CE7"/>
    <w:rsid w:val="3F2F0280"/>
    <w:rsid w:val="402E329B"/>
    <w:rsid w:val="41E62D9C"/>
    <w:rsid w:val="433231F4"/>
    <w:rsid w:val="44014BF7"/>
    <w:rsid w:val="440B1C88"/>
    <w:rsid w:val="44DE5635"/>
    <w:rsid w:val="450F1330"/>
    <w:rsid w:val="453446C6"/>
    <w:rsid w:val="46033211"/>
    <w:rsid w:val="47EC579D"/>
    <w:rsid w:val="4B33786B"/>
    <w:rsid w:val="4B4427DA"/>
    <w:rsid w:val="4DC766ED"/>
    <w:rsid w:val="4E8A5D66"/>
    <w:rsid w:val="4EDE515C"/>
    <w:rsid w:val="4FDF20BA"/>
    <w:rsid w:val="50771E7C"/>
    <w:rsid w:val="508F7FC1"/>
    <w:rsid w:val="55EB2863"/>
    <w:rsid w:val="57AE16CB"/>
    <w:rsid w:val="58224ABA"/>
    <w:rsid w:val="585A22D0"/>
    <w:rsid w:val="59481829"/>
    <w:rsid w:val="59707280"/>
    <w:rsid w:val="597F4ECF"/>
    <w:rsid w:val="5AC21E8F"/>
    <w:rsid w:val="5B593F08"/>
    <w:rsid w:val="5CB9625B"/>
    <w:rsid w:val="5E0F5922"/>
    <w:rsid w:val="5E316ECD"/>
    <w:rsid w:val="626322E9"/>
    <w:rsid w:val="62E35B84"/>
    <w:rsid w:val="63E7052C"/>
    <w:rsid w:val="65720996"/>
    <w:rsid w:val="65F83F17"/>
    <w:rsid w:val="66EB0BE8"/>
    <w:rsid w:val="67022A59"/>
    <w:rsid w:val="67831F6C"/>
    <w:rsid w:val="68676133"/>
    <w:rsid w:val="69B305B7"/>
    <w:rsid w:val="6A93040F"/>
    <w:rsid w:val="6C49383D"/>
    <w:rsid w:val="6DC73FDA"/>
    <w:rsid w:val="6EC84BAC"/>
    <w:rsid w:val="70542CC0"/>
    <w:rsid w:val="709C58AD"/>
    <w:rsid w:val="725674E2"/>
    <w:rsid w:val="72E614A1"/>
    <w:rsid w:val="75CD354A"/>
    <w:rsid w:val="76296948"/>
    <w:rsid w:val="766B0091"/>
    <w:rsid w:val="769C4585"/>
    <w:rsid w:val="77CC1E9B"/>
    <w:rsid w:val="783A775A"/>
    <w:rsid w:val="78865946"/>
    <w:rsid w:val="790259BA"/>
    <w:rsid w:val="7923544D"/>
    <w:rsid w:val="7A610425"/>
    <w:rsid w:val="7A7A5B89"/>
    <w:rsid w:val="7DC60E30"/>
    <w:rsid w:val="7DF55198"/>
    <w:rsid w:val="7E1A5EC6"/>
    <w:rsid w:val="7F1A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4">
    <w:name w:val="Default Paragraph Font"/>
    <w:unhideWhenUsed/>
    <w:uiPriority w:val="1"/>
  </w:style>
  <w:style w:type="table" w:default="1" w:styleId="2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2"/>
    <w:unhideWhenUsed/>
    <w:qFormat/>
    <w:uiPriority w:val="99"/>
    <w:rPr>
      <w:b/>
      <w:bCs/>
    </w:rPr>
  </w:style>
  <w:style w:type="paragraph" w:styleId="7">
    <w:name w:val="annotation text"/>
    <w:basedOn w:val="1"/>
    <w:link w:val="41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1440"/>
      <w:jc w:val="left"/>
    </w:pPr>
    <w:rPr>
      <w:rFonts w:eastAsiaTheme="minorHAnsi"/>
      <w:sz w:val="18"/>
      <w:szCs w:val="18"/>
    </w:rPr>
  </w:style>
  <w:style w:type="paragraph" w:styleId="9">
    <w:name w:val="Document Map"/>
    <w:basedOn w:val="1"/>
    <w:link w:val="30"/>
    <w:unhideWhenUsed/>
    <w:qFormat/>
    <w:uiPriority w:val="99"/>
    <w:rPr>
      <w:rFonts w:ascii="宋体" w:eastAsia="宋体"/>
    </w:rPr>
  </w:style>
  <w:style w:type="paragraph" w:styleId="10">
    <w:name w:val="toc 5"/>
    <w:basedOn w:val="1"/>
    <w:next w:val="1"/>
    <w:unhideWhenUsed/>
    <w:qFormat/>
    <w:uiPriority w:val="39"/>
    <w:pPr>
      <w:ind w:left="960"/>
      <w:jc w:val="left"/>
    </w:pPr>
    <w:rPr>
      <w:rFonts w:eastAsiaTheme="minorHAnsi"/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12">
    <w:name w:val="toc 8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13">
    <w:name w:val="Balloon Text"/>
    <w:basedOn w:val="1"/>
    <w:link w:val="38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17">
    <w:name w:val="toc 4"/>
    <w:basedOn w:val="1"/>
    <w:next w:val="1"/>
    <w:unhideWhenUsed/>
    <w:qFormat/>
    <w:uiPriority w:val="39"/>
    <w:pPr>
      <w:ind w:left="720"/>
      <w:jc w:val="left"/>
    </w:pPr>
    <w:rPr>
      <w:rFonts w:eastAsiaTheme="minorHAnsi"/>
      <w:sz w:val="18"/>
      <w:szCs w:val="18"/>
    </w:rPr>
  </w:style>
  <w:style w:type="paragraph" w:styleId="18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1200"/>
      <w:jc w:val="left"/>
    </w:pPr>
    <w:rPr>
      <w:rFonts w:eastAsiaTheme="minorHAnsi"/>
      <w:sz w:val="18"/>
      <w:szCs w:val="18"/>
    </w:rPr>
  </w:style>
  <w:style w:type="paragraph" w:styleId="20">
    <w:name w:val="toc 2"/>
    <w:basedOn w:val="1"/>
    <w:next w:val="1"/>
    <w:unhideWhenUsed/>
    <w:qFormat/>
    <w:uiPriority w:val="39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21">
    <w:name w:val="toc 9"/>
    <w:basedOn w:val="1"/>
    <w:next w:val="1"/>
    <w:unhideWhenUsed/>
    <w:qFormat/>
    <w:uiPriority w:val="39"/>
    <w:pPr>
      <w:ind w:left="1920"/>
      <w:jc w:val="left"/>
    </w:pPr>
    <w:rPr>
      <w:rFonts w:eastAsiaTheme="minorHAnsi"/>
      <w:sz w:val="18"/>
      <w:szCs w:val="18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2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4"/>
    <w:unhideWhenUsed/>
    <w:qFormat/>
    <w:uiPriority w:val="99"/>
    <w:rPr>
      <w:sz w:val="21"/>
      <w:szCs w:val="21"/>
    </w:rPr>
  </w:style>
  <w:style w:type="table" w:styleId="28">
    <w:name w:val="Table Grid"/>
    <w:basedOn w:val="2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Title Char"/>
    <w:basedOn w:val="24"/>
    <w:link w:val="2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Document Map Char"/>
    <w:basedOn w:val="24"/>
    <w:link w:val="9"/>
    <w:semiHidden/>
    <w:qFormat/>
    <w:uiPriority w:val="99"/>
    <w:rPr>
      <w:rFonts w:ascii="宋体" w:eastAsia="宋体"/>
    </w:rPr>
  </w:style>
  <w:style w:type="paragraph" w:customStyle="1" w:styleId="31">
    <w:name w:val="List Paragraph1"/>
    <w:basedOn w:val="1"/>
    <w:qFormat/>
    <w:uiPriority w:val="34"/>
    <w:pPr>
      <w:ind w:firstLine="420" w:firstLineChars="200"/>
    </w:pPr>
  </w:style>
  <w:style w:type="character" w:customStyle="1" w:styleId="32">
    <w:name w:val="Heading 1 Char"/>
    <w:basedOn w:val="2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Header Char"/>
    <w:basedOn w:val="24"/>
    <w:link w:val="15"/>
    <w:qFormat/>
    <w:uiPriority w:val="99"/>
    <w:rPr>
      <w:sz w:val="18"/>
      <w:szCs w:val="18"/>
    </w:rPr>
  </w:style>
  <w:style w:type="character" w:customStyle="1" w:styleId="34">
    <w:name w:val="Footer Char"/>
    <w:basedOn w:val="24"/>
    <w:link w:val="14"/>
    <w:qFormat/>
    <w:uiPriority w:val="99"/>
    <w:rPr>
      <w:sz w:val="18"/>
      <w:szCs w:val="18"/>
    </w:rPr>
  </w:style>
  <w:style w:type="character" w:customStyle="1" w:styleId="35">
    <w:name w:val="Heading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6">
    <w:name w:val="TOC Heading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character" w:customStyle="1" w:styleId="37">
    <w:name w:val="Subtitle Char"/>
    <w:basedOn w:val="24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Balloon Text Char"/>
    <w:basedOn w:val="24"/>
    <w:link w:val="13"/>
    <w:semiHidden/>
    <w:uiPriority w:val="99"/>
    <w:rPr>
      <w:rFonts w:ascii="宋体" w:hAnsiTheme="minorHAnsi" w:cstheme="minorBidi"/>
      <w:kern w:val="2"/>
      <w:sz w:val="18"/>
      <w:szCs w:val="18"/>
    </w:rPr>
  </w:style>
  <w:style w:type="paragraph" w:customStyle="1" w:styleId="39">
    <w:name w:val="List Paragraph"/>
    <w:basedOn w:val="1"/>
    <w:uiPriority w:val="99"/>
    <w:pPr>
      <w:ind w:firstLine="420" w:firstLineChars="200"/>
    </w:pPr>
  </w:style>
  <w:style w:type="character" w:customStyle="1" w:styleId="40">
    <w:name w:val="Heading 4 Char"/>
    <w:basedOn w:val="24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1">
    <w:name w:val="Comment Text Char"/>
    <w:basedOn w:val="24"/>
    <w:link w:val="7"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</w:rPr>
  </w:style>
  <w:style w:type="character" w:customStyle="1" w:styleId="42">
    <w:name w:val="Comment Subject Char"/>
    <w:basedOn w:val="41"/>
    <w:link w:val="6"/>
    <w:semiHidden/>
    <w:uiPriority w:val="99"/>
    <w:rPr>
      <w:rFonts w:asciiTheme="minorHAnsi" w:hAnsiTheme="minorHAnsi" w:eastAsiaTheme="minorEastAsia" w:cstheme="min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header" Target="header1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comments" Target="comment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emf"/><Relationship Id="rId16" Type="http://schemas.openxmlformats.org/officeDocument/2006/relationships/oleObject" Target="embeddings/oleObject6.bin"/><Relationship Id="rId15" Type="http://schemas.openxmlformats.org/officeDocument/2006/relationships/image" Target="media/image6.emf"/><Relationship Id="rId14" Type="http://schemas.openxmlformats.org/officeDocument/2006/relationships/oleObject" Target="embeddings/oleObject5.bin"/><Relationship Id="rId13" Type="http://schemas.openxmlformats.org/officeDocument/2006/relationships/image" Target="media/image5.emf"/><Relationship Id="rId12" Type="http://schemas.openxmlformats.org/officeDocument/2006/relationships/oleObject" Target="embeddings/oleObject4.bin"/><Relationship Id="rId11" Type="http://schemas.openxmlformats.org/officeDocument/2006/relationships/image" Target="media/image4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C7845F-046D-9949-B622-5183487E89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ChongQin Bmbim Ltd.</Company>
  <Pages>18</Pages>
  <Words>633</Words>
  <Characters>3614</Characters>
  <Lines>30</Lines>
  <Paragraphs>8</Paragraphs>
  <ScaleCrop>false</ScaleCrop>
  <LinksUpToDate>false</LinksUpToDate>
  <CharactersWithSpaces>4239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2016-07-07T07:19:00Z</dcterms:created>
  <dc:creator>wuhua0904@126.com</dc:creator>
  <cp:lastModifiedBy>zjf</cp:lastModifiedBy>
  <dcterms:modified xsi:type="dcterms:W3CDTF">2017-07-18T06:16:51Z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