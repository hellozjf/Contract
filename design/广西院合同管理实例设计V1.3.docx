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sz w:val="44"/>
        </w:rPr>
      </w:pPr>
    </w:p>
    <w:p>
      <w:pPr>
        <w:pStyle w:val="23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2"/>
      <w:bookmarkStart w:id="1" w:name="OLE_LINK1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</w:t>
      </w:r>
      <w:r>
        <w:rPr>
          <w:rFonts w:hint="eastAsia" w:ascii="Calibri" w:hAnsi="Calibri" w:cs="Calibri"/>
          <w:sz w:val="36"/>
          <w:lang w:val="en-US" w:eastAsia="zh-CN"/>
        </w:rPr>
        <w:t>2</w:t>
      </w:r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8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根据2017/7/11日访谈记录，更新本文档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2017-7-18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根据2017/7/18日访谈记录，进行如下修改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1. 合同增加建设量级、业主联系人、测量、地质、其它几个字段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2. 收款项增加发票字段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3. 项目中交付文件序号改成备注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4. 计划中将计划年份字段改为计划开始时间和计划结束时间</w:t>
            </w:r>
            <w:r>
              <w:rPr>
                <w:rFonts w:hint="eastAsia" w:cs="Arial" w:asciiTheme="minorEastAsia" w:hAnsiTheme="minorEastAsia"/>
                <w:lang w:val="en-US" w:eastAsia="zh-CN"/>
              </w:rPr>
              <w:br w:type="textWrapping"/>
            </w:r>
            <w:r>
              <w:rPr>
                <w:rFonts w:hint="eastAsia" w:cs="Arial" w:asciiTheme="minorEastAsia" w:hAnsiTheme="minorEastAsia"/>
                <w:lang w:val="en-US" w:eastAsia="zh-CN"/>
              </w:rPr>
              <w:t>5. 重画文档中部分图片，使其符合新字段要求</w:t>
            </w:r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8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2017/7/13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补充设计文档中的需求部分，调整部分排版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2"/>
      </w:pPr>
    </w:p>
    <w:p>
      <w:pPr>
        <w:pStyle w:val="2"/>
      </w:pPr>
      <w:r>
        <w:rPr>
          <w:rFonts w:hint="eastAsia"/>
        </w:rPr>
        <w:t>一、广西院合同管理总体需求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主要监控合同流转过程状态改变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状态变化后消息通知相关干系人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统计合同所属项目的信息，尤其关注合同经营产值的变化情况</w:t>
      </w:r>
    </w:p>
    <w:p>
      <w:pPr>
        <w:pStyle w:val="40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系统中增加合同信息字段：</w:t>
      </w:r>
    </w:p>
    <w:p>
      <w:pPr>
        <w:pStyle w:val="40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系统中增加合同信息的录入表单，对合同生命周期进行管理和审批</w:t>
      </w:r>
    </w:p>
    <w:p>
      <w:pPr>
        <w:pStyle w:val="40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系统中增加招标信息字段</w:t>
      </w:r>
    </w:p>
    <w:p>
      <w:pPr>
        <w:pStyle w:val="40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系统中增加招标信息录入表单，对招标信息生命周期进行管理和控制</w:t>
      </w:r>
    </w:p>
    <w:p>
      <w:pPr>
        <w:pStyle w:val="40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可以查询合同清单</w:t>
      </w:r>
    </w:p>
    <w:p>
      <w:pPr>
        <w:pStyle w:val="40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按年统计合同签定金额和计划签定金额的比值</w:t>
      </w:r>
    </w:p>
    <w:p>
      <w:pPr>
        <w:pStyle w:val="40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按年统计收款金额和计划收款金额的比值</w:t>
      </w:r>
    </w:p>
    <w:p>
      <w:pPr>
        <w:pStyle w:val="40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可以查询招标清单</w:t>
      </w:r>
    </w:p>
    <w:p>
      <w:pPr>
        <w:pStyle w:val="40"/>
        <w:ind w:left="360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按年列出招标清单信息</w:t>
      </w: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sectPr>
          <w:headerReference r:id="rId3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二、合同管理模型设计</w:t>
      </w:r>
    </w:p>
    <w:p>
      <w:pPr>
        <w:pStyle w:val="3"/>
      </w:pPr>
      <w:r>
        <w:rPr>
          <w:rFonts w:hint="eastAsia"/>
        </w:rPr>
        <w:t>1. 合同数据字段设计</w:t>
      </w:r>
    </w:p>
    <w:p>
      <w:pPr>
        <w:pStyle w:val="4"/>
      </w:pPr>
      <w:r>
        <w:rPr>
          <w:rFonts w:hint="eastAsia"/>
        </w:rPr>
        <w:t>1.1 合同Schema</w:t>
      </w:r>
    </w:p>
    <w:p>
      <w:r>
        <w:object>
          <v:shape id="_x0000_i1025" o:spt="75" type="#_x0000_t75" style="height:483.25pt;width:450.7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1.2 合同Schema说明</w:t>
      </w:r>
    </w:p>
    <w:p>
      <w:pPr>
        <w:pStyle w:val="5"/>
      </w:pPr>
      <w:r>
        <w:rPr>
          <w:rFonts w:hint="eastAsia"/>
        </w:rPr>
        <w:t>1.2.1 合同Type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9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1913"/>
        <w:gridCol w:w="1285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t>GXJS-2006-S-10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Bmbim_contract_projectscale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建设</w:t>
            </w:r>
            <w:r>
              <w:rPr>
                <w:rFonts w:hint="eastAsia"/>
              </w:rPr>
              <w:t>规模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Range值：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Bmbim_contract_projectlevel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建设量级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Bmbim_contract_type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Bmbim_contract_contact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业主联系人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Bmbim_contract_measure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测量（万元）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Bmbim_contract_geology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地质（万元）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Bmbim_contract_other</w:t>
            </w:r>
          </w:p>
        </w:tc>
        <w:tc>
          <w:tcPr>
            <w:tcW w:w="1913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其它（万元）</w:t>
            </w:r>
          </w:p>
        </w:tc>
        <w:tc>
          <w:tcPr>
            <w:tcW w:w="1285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Bmbim_contract_meetingcharge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bookmarkEnd w:id="3"/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1.2.2 合同Policy策略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9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名称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>
              <w:rPr>
                <w:rFonts w:hint="eastAsia" w:eastAsia="宋体"/>
              </w:rPr>
              <w:t>olicy策略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contract_final_end</w:t>
            </w:r>
          </w:p>
        </w:tc>
      </w:tr>
      <w:bookmarkEnd w:id="8"/>
    </w:tbl>
    <w:p>
      <w:pPr>
        <w:pStyle w:val="3"/>
      </w:pPr>
      <w:r>
        <w:rPr>
          <w:rFonts w:hint="eastAsia"/>
        </w:rPr>
        <w:t>2. 收款项管理模型设计</w:t>
      </w:r>
    </w:p>
    <w:p>
      <w:pPr>
        <w:pStyle w:val="4"/>
      </w:pPr>
      <w:r>
        <w:rPr>
          <w:rFonts w:hint="eastAsia"/>
        </w:rPr>
        <w:t>2.1 收款项Schema</w:t>
      </w:r>
    </w:p>
    <w:p>
      <w:r>
        <w:object>
          <v:shape id="_x0000_i1026" o:spt="75" type="#_x0000_t75" style="height:285.9pt;width:30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2.2 收款项Schema说明</w:t>
      </w:r>
    </w:p>
    <w:p>
      <w:pPr>
        <w:pStyle w:val="5"/>
      </w:pPr>
      <w:r>
        <w:rPr>
          <w:rFonts w:hint="eastAsia"/>
        </w:rPr>
        <w:t>2.2.1 收款项Type</w:t>
      </w:r>
    </w:p>
    <w:p>
      <w:r>
        <w:rPr>
          <w:rFonts w:hint="eastAsia"/>
        </w:rPr>
        <w:t>Bmbim_receipt 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9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96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Bmbim_receipt_id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Bmbim_receipt_type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Bmbim_receipt_planmoney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Bmbim_receipt_plandate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Bmbim_receipt_actualmoney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Bmbim_receipt_actualdate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0" w:author="zjf" w:date="2017-07-21T17:28:26Z"/>
        </w:trPr>
        <w:tc>
          <w:tcPr>
            <w:tcW w:w="3469" w:type="dxa"/>
          </w:tcPr>
          <w:p>
            <w:pPr>
              <w:pStyle w:val="22"/>
              <w:rPr>
                <w:ins w:id="1" w:author="zjf" w:date="2017-07-21T17:28:26Z"/>
                <w:rFonts w:hint="eastAsia" w:eastAsiaTheme="minorEastAsia"/>
                <w:lang w:val="en-US" w:eastAsia="zh-CN"/>
              </w:rPr>
            </w:pPr>
            <w:ins w:id="2" w:author="zjf" w:date="2017-07-21T17:28:28Z">
              <w:r>
                <w:rPr>
                  <w:rFonts w:hint="eastAsia"/>
                  <w:lang w:val="en-US" w:eastAsia="zh-CN"/>
                </w:rPr>
                <w:t>Bmbi</w:t>
              </w:r>
            </w:ins>
            <w:ins w:id="3" w:author="zjf" w:date="2017-07-21T17:28:29Z">
              <w:r>
                <w:rPr>
                  <w:rFonts w:hint="eastAsia"/>
                  <w:lang w:val="en-US" w:eastAsia="zh-CN"/>
                </w:rPr>
                <w:t>m_</w:t>
              </w:r>
            </w:ins>
            <w:ins w:id="4" w:author="zjf" w:date="2017-07-21T17:28:30Z">
              <w:r>
                <w:rPr>
                  <w:rFonts w:hint="eastAsia"/>
                  <w:lang w:val="en-US" w:eastAsia="zh-CN"/>
                </w:rPr>
                <w:t>receipt</w:t>
              </w:r>
            </w:ins>
            <w:ins w:id="5" w:author="zjf" w:date="2017-07-21T17:28:31Z">
              <w:r>
                <w:rPr>
                  <w:rFonts w:hint="eastAsia"/>
                  <w:lang w:val="en-US" w:eastAsia="zh-CN"/>
                </w:rPr>
                <w:t>_w</w:t>
              </w:r>
            </w:ins>
            <w:ins w:id="6" w:author="zjf" w:date="2017-07-22T21:09:16Z">
              <w:r>
                <w:rPr>
                  <w:rFonts w:hint="eastAsia"/>
                  <w:lang w:val="en-US" w:eastAsia="zh-CN"/>
                </w:rPr>
                <w:t>ater</w:t>
              </w:r>
            </w:ins>
            <w:ins w:id="7" w:author="zjf" w:date="2017-07-21T17:28:33Z">
              <w:bookmarkStart w:id="9" w:name="_GoBack"/>
              <w:bookmarkEnd w:id="9"/>
              <w:r>
                <w:rPr>
                  <w:rFonts w:hint="eastAsia"/>
                  <w:lang w:val="en-US" w:eastAsia="zh-CN"/>
                </w:rPr>
                <w:t>tra</w:t>
              </w:r>
            </w:ins>
            <w:ins w:id="8" w:author="zjf" w:date="2017-07-21T17:28:34Z">
              <w:r>
                <w:rPr>
                  <w:rFonts w:hint="eastAsia"/>
                  <w:lang w:val="en-US" w:eastAsia="zh-CN"/>
                </w:rPr>
                <w:t>nspo</w:t>
              </w:r>
            </w:ins>
            <w:ins w:id="9" w:author="zjf" w:date="2017-07-21T17:28:35Z">
              <w:r>
                <w:rPr>
                  <w:rFonts w:hint="eastAsia"/>
                  <w:lang w:val="en-US" w:eastAsia="zh-CN"/>
                </w:rPr>
                <w:t>rt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10" w:author="zjf" w:date="2017-07-21T17:28:26Z"/>
                <w:rFonts w:hint="eastAsia" w:eastAsiaTheme="minorEastAsia"/>
                <w:lang w:val="en-US" w:eastAsia="zh-CN"/>
              </w:rPr>
            </w:pPr>
            <w:ins w:id="11" w:author="zjf" w:date="2017-07-21T17:28:39Z">
              <w:r>
                <w:rPr>
                  <w:rFonts w:hint="eastAsia"/>
                  <w:lang w:val="en-US" w:eastAsia="zh-CN"/>
                </w:rPr>
                <w:t>水运</w:t>
              </w:r>
            </w:ins>
            <w:ins w:id="12" w:author="zjf" w:date="2017-07-21T17:28:44Z">
              <w:r>
                <w:rPr>
                  <w:rFonts w:hint="eastAsia"/>
                  <w:lang w:val="en-US" w:eastAsia="zh-CN"/>
                </w:rPr>
                <w:t>实收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13" w:author="zjf" w:date="2017-07-21T17:28:26Z"/>
                <w:rFonts w:hint="eastAsia" w:eastAsiaTheme="minorEastAsia"/>
                <w:lang w:val="en-US" w:eastAsia="zh-CN"/>
              </w:rPr>
            </w:pPr>
            <w:ins w:id="14" w:author="zjf" w:date="2017-07-21T17:28:51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5" w:author="zjf" w:date="2017-07-21T17:28:26Z"/>
                <w:rFonts w:hint="eastAsia" w:eastAsiaTheme="minorEastAsia"/>
                <w:lang w:val="en-US" w:eastAsia="zh-CN"/>
              </w:rPr>
            </w:pPr>
            <w:ins w:id="16" w:author="zjf" w:date="2017-07-21T17:28:52Z">
              <w:r>
                <w:rPr>
                  <w:rFonts w:hint="eastAsia"/>
                  <w:lang w:val="en-US" w:eastAsia="zh-CN"/>
                </w:rPr>
                <w:t>rea</w:t>
              </w:r>
            </w:ins>
            <w:ins w:id="17" w:author="zjf" w:date="2017-07-21T17:28:53Z">
              <w:r>
                <w:rPr>
                  <w:rFonts w:hint="eastAsia"/>
                  <w:lang w:val="en-US" w:eastAsia="zh-CN"/>
                </w:rPr>
                <w:t>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8" w:author="zjf" w:date="2017-07-21T17:28:26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19" w:author="zjf" w:date="2017-07-21T17:28:58Z"/>
        </w:trPr>
        <w:tc>
          <w:tcPr>
            <w:tcW w:w="3469" w:type="dxa"/>
          </w:tcPr>
          <w:p>
            <w:pPr>
              <w:pStyle w:val="22"/>
              <w:rPr>
                <w:ins w:id="20" w:author="zjf" w:date="2017-07-21T17:28:58Z"/>
                <w:rFonts w:hint="eastAsia"/>
                <w:lang w:val="en-US" w:eastAsia="zh-CN"/>
              </w:rPr>
            </w:pPr>
            <w:ins w:id="21" w:author="zjf" w:date="2017-07-21T17:29:04Z">
              <w:r>
                <w:rPr>
                  <w:rFonts w:hint="eastAsia"/>
                  <w:lang w:val="en-US" w:eastAsia="zh-CN"/>
                </w:rPr>
                <w:t>Bmbim</w:t>
              </w:r>
            </w:ins>
            <w:ins w:id="22" w:author="zjf" w:date="2017-07-21T17:29:10Z">
              <w:r>
                <w:rPr>
                  <w:rFonts w:hint="eastAsia"/>
                  <w:lang w:val="en-US" w:eastAsia="zh-CN"/>
                </w:rPr>
                <w:t>_rece</w:t>
              </w:r>
            </w:ins>
            <w:ins w:id="23" w:author="zjf" w:date="2017-07-21T17:29:11Z">
              <w:r>
                <w:rPr>
                  <w:rFonts w:hint="eastAsia"/>
                  <w:lang w:val="en-US" w:eastAsia="zh-CN"/>
                </w:rPr>
                <w:t>ipt_</w:t>
              </w:r>
            </w:ins>
            <w:ins w:id="24" w:author="zjf" w:date="2017-07-21T17:29:20Z">
              <w:r>
                <w:rPr>
                  <w:rFonts w:hint="eastAsia"/>
                  <w:lang w:val="en-US" w:eastAsia="zh-CN"/>
                </w:rPr>
                <w:t>hea</w:t>
              </w:r>
            </w:ins>
            <w:ins w:id="25" w:author="zjf" w:date="2017-07-21T17:29:21Z">
              <w:r>
                <w:rPr>
                  <w:rFonts w:hint="eastAsia"/>
                  <w:lang w:val="en-US" w:eastAsia="zh-CN"/>
                </w:rPr>
                <w:t>do</w:t>
              </w:r>
            </w:ins>
            <w:ins w:id="26" w:author="zjf" w:date="2017-07-21T17:29:22Z">
              <w:r>
                <w:rPr>
                  <w:rFonts w:hint="eastAsia"/>
                  <w:lang w:val="en-US" w:eastAsia="zh-CN"/>
                </w:rPr>
                <w:t>ffice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27" w:author="zjf" w:date="2017-07-21T17:28:58Z"/>
                <w:rFonts w:hint="eastAsia"/>
                <w:lang w:val="en-US" w:eastAsia="zh-CN"/>
              </w:rPr>
            </w:pPr>
            <w:ins w:id="28" w:author="zjf" w:date="2017-07-21T17:29:26Z">
              <w:r>
                <w:rPr>
                  <w:rFonts w:hint="eastAsia"/>
                  <w:lang w:val="en-US" w:eastAsia="zh-CN"/>
                </w:rPr>
                <w:t>总公司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29" w:author="zjf" w:date="2017-07-21T17:28:58Z"/>
                <w:rFonts w:hint="eastAsia"/>
                <w:lang w:val="en-US" w:eastAsia="zh-CN"/>
              </w:rPr>
            </w:pPr>
            <w:ins w:id="30" w:author="zjf" w:date="2017-07-21T17:29:36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31" w:author="zjf" w:date="2017-07-21T17:28:58Z"/>
                <w:rFonts w:hint="eastAsia"/>
                <w:lang w:val="en-US" w:eastAsia="zh-CN"/>
              </w:rPr>
            </w:pPr>
            <w:ins w:id="32" w:author="zjf" w:date="2017-07-21T17:29:36Z">
              <w:r>
                <w:rPr>
                  <w:rFonts w:hint="eastAsia"/>
                  <w:lang w:val="en-US" w:eastAsia="zh-CN"/>
                </w:rPr>
                <w:t>rea</w:t>
              </w:r>
            </w:ins>
            <w:ins w:id="33" w:author="zjf" w:date="2017-07-21T17:29:37Z">
              <w:r>
                <w:rPr>
                  <w:rFonts w:hint="eastAsia"/>
                  <w:lang w:val="en-US" w:eastAsia="zh-CN"/>
                </w:rPr>
                <w:t>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34" w:author="zjf" w:date="2017-07-21T17:28:58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35" w:author="zjf" w:date="2017-07-21T17:29:42Z"/>
        </w:trPr>
        <w:tc>
          <w:tcPr>
            <w:tcW w:w="3469" w:type="dxa"/>
          </w:tcPr>
          <w:p>
            <w:pPr>
              <w:pStyle w:val="22"/>
              <w:rPr>
                <w:ins w:id="36" w:author="zjf" w:date="2017-07-21T17:29:42Z"/>
                <w:rFonts w:hint="eastAsia"/>
                <w:lang w:val="en-US" w:eastAsia="zh-CN"/>
              </w:rPr>
            </w:pPr>
            <w:ins w:id="37" w:author="zjf" w:date="2017-07-21T17:29:50Z">
              <w:r>
                <w:rPr>
                  <w:rFonts w:hint="eastAsia"/>
                  <w:lang w:val="en-US" w:eastAsia="zh-CN"/>
                </w:rPr>
                <w:t>B</w:t>
              </w:r>
            </w:ins>
            <w:ins w:id="38" w:author="zjf" w:date="2017-07-21T17:29:51Z">
              <w:r>
                <w:rPr>
                  <w:rFonts w:hint="eastAsia"/>
                  <w:lang w:val="en-US" w:eastAsia="zh-CN"/>
                </w:rPr>
                <w:t>mbim</w:t>
              </w:r>
            </w:ins>
            <w:ins w:id="39" w:author="zjf" w:date="2017-07-21T17:29:52Z">
              <w:r>
                <w:rPr>
                  <w:rFonts w:hint="eastAsia"/>
                  <w:lang w:val="en-US" w:eastAsia="zh-CN"/>
                </w:rPr>
                <w:t>_re</w:t>
              </w:r>
            </w:ins>
            <w:ins w:id="40" w:author="zjf" w:date="2017-07-21T17:29:53Z">
              <w:r>
                <w:rPr>
                  <w:rFonts w:hint="eastAsia"/>
                  <w:lang w:val="en-US" w:eastAsia="zh-CN"/>
                </w:rPr>
                <w:t>ceipt</w:t>
              </w:r>
            </w:ins>
            <w:ins w:id="41" w:author="zjf" w:date="2017-07-21T17:29:54Z">
              <w:r>
                <w:rPr>
                  <w:rFonts w:hint="eastAsia"/>
                  <w:lang w:val="en-US" w:eastAsia="zh-CN"/>
                </w:rPr>
                <w:t>_</w:t>
              </w:r>
            </w:ins>
            <w:ins w:id="42" w:author="zjf" w:date="2017-07-21T17:30:01Z">
              <w:r>
                <w:rPr>
                  <w:rFonts w:hint="eastAsia"/>
                  <w:lang w:val="en-US" w:eastAsia="zh-CN"/>
                </w:rPr>
                <w:t>g</w:t>
              </w:r>
            </w:ins>
            <w:ins w:id="43" w:author="zjf" w:date="2017-07-21T17:30:02Z">
              <w:r>
                <w:rPr>
                  <w:rFonts w:hint="eastAsia"/>
                  <w:lang w:val="en-US" w:eastAsia="zh-CN"/>
                </w:rPr>
                <w:t>roun</w:t>
              </w:r>
            </w:ins>
            <w:ins w:id="44" w:author="zjf" w:date="2017-07-21T17:30:03Z">
              <w:r>
                <w:rPr>
                  <w:rFonts w:hint="eastAsia"/>
                  <w:lang w:val="en-US" w:eastAsia="zh-CN"/>
                </w:rPr>
                <w:t>d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45" w:author="zjf" w:date="2017-07-21T17:29:42Z"/>
                <w:rFonts w:hint="eastAsia"/>
                <w:lang w:val="en-US" w:eastAsia="zh-CN"/>
              </w:rPr>
            </w:pPr>
            <w:ins w:id="46" w:author="zjf" w:date="2017-07-21T17:30:05Z">
              <w:r>
                <w:rPr>
                  <w:rFonts w:hint="eastAsia"/>
                  <w:lang w:val="en-US" w:eastAsia="zh-CN"/>
                </w:rPr>
                <w:t>岩土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47" w:author="zjf" w:date="2017-07-21T17:29:42Z"/>
                <w:rFonts w:hint="eastAsia"/>
                <w:lang w:val="en-US" w:eastAsia="zh-CN"/>
              </w:rPr>
            </w:pPr>
            <w:ins w:id="48" w:author="zjf" w:date="2017-07-21T17:30:06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49" w:author="zjf" w:date="2017-07-21T17:29:42Z"/>
                <w:rFonts w:hint="eastAsia"/>
                <w:lang w:val="en-US" w:eastAsia="zh-CN"/>
              </w:rPr>
            </w:pPr>
            <w:ins w:id="50" w:author="zjf" w:date="2017-07-21T17:30:07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51" w:author="zjf" w:date="2017-07-21T17:29:42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52" w:author="zjf" w:date="2017-07-21T17:30:26Z"/>
        </w:trPr>
        <w:tc>
          <w:tcPr>
            <w:tcW w:w="3469" w:type="dxa"/>
          </w:tcPr>
          <w:p>
            <w:pPr>
              <w:pStyle w:val="22"/>
              <w:rPr>
                <w:ins w:id="53" w:author="zjf" w:date="2017-07-21T17:30:26Z"/>
                <w:rFonts w:hint="eastAsia"/>
                <w:lang w:val="en-US" w:eastAsia="zh-CN"/>
              </w:rPr>
            </w:pPr>
            <w:ins w:id="54" w:author="zjf" w:date="2017-07-21T17:30:28Z">
              <w:r>
                <w:rPr>
                  <w:rFonts w:hint="eastAsia"/>
                  <w:lang w:val="en-US" w:eastAsia="zh-CN"/>
                </w:rPr>
                <w:t>Bmbim</w:t>
              </w:r>
            </w:ins>
            <w:ins w:id="55" w:author="zjf" w:date="2017-07-21T17:30:29Z">
              <w:r>
                <w:rPr>
                  <w:rFonts w:hint="eastAsia"/>
                  <w:lang w:val="en-US" w:eastAsia="zh-CN"/>
                </w:rPr>
                <w:t>_rece</w:t>
              </w:r>
            </w:ins>
            <w:ins w:id="56" w:author="zjf" w:date="2017-07-21T17:30:30Z">
              <w:r>
                <w:rPr>
                  <w:rFonts w:hint="eastAsia"/>
                  <w:lang w:val="en-US" w:eastAsia="zh-CN"/>
                </w:rPr>
                <w:t>ipt_p</w:t>
              </w:r>
            </w:ins>
            <w:ins w:id="57" w:author="zjf" w:date="2017-07-21T17:30:31Z">
              <w:r>
                <w:rPr>
                  <w:rFonts w:hint="eastAsia"/>
                  <w:lang w:val="en-US" w:eastAsia="zh-CN"/>
                </w:rPr>
                <w:t>lan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58" w:author="zjf" w:date="2017-07-21T17:30:26Z"/>
                <w:rFonts w:hint="eastAsia"/>
                <w:lang w:val="en-US" w:eastAsia="zh-CN"/>
              </w:rPr>
            </w:pPr>
            <w:ins w:id="59" w:author="zjf" w:date="2017-07-21T17:30:33Z">
              <w:r>
                <w:rPr>
                  <w:rFonts w:hint="eastAsia"/>
                  <w:lang w:val="en-US" w:eastAsia="zh-CN"/>
                </w:rPr>
                <w:t>规划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60" w:author="zjf" w:date="2017-07-21T17:30:26Z"/>
                <w:rFonts w:hint="eastAsia"/>
                <w:lang w:val="en-US" w:eastAsia="zh-CN"/>
              </w:rPr>
            </w:pPr>
            <w:ins w:id="61" w:author="zjf" w:date="2017-07-21T17:30:35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62" w:author="zjf" w:date="2017-07-21T17:30:26Z"/>
                <w:rFonts w:hint="eastAsia"/>
                <w:lang w:val="en-US" w:eastAsia="zh-CN"/>
              </w:rPr>
            </w:pPr>
            <w:ins w:id="63" w:author="zjf" w:date="2017-07-21T17:30:35Z">
              <w:r>
                <w:rPr>
                  <w:rFonts w:hint="eastAsia"/>
                  <w:lang w:val="en-US" w:eastAsia="zh-CN"/>
                </w:rPr>
                <w:t>re</w:t>
              </w:r>
            </w:ins>
            <w:ins w:id="64" w:author="zjf" w:date="2017-07-21T17:30:36Z">
              <w:r>
                <w:rPr>
                  <w:rFonts w:hint="eastAsia"/>
                  <w:lang w:val="en-US" w:eastAsia="zh-CN"/>
                </w:rPr>
                <w:t>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65" w:author="zjf" w:date="2017-07-21T17:30:26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66" w:author="zjf" w:date="2017-07-21T17:30:55Z"/>
        </w:trPr>
        <w:tc>
          <w:tcPr>
            <w:tcW w:w="3469" w:type="dxa"/>
          </w:tcPr>
          <w:p>
            <w:pPr>
              <w:pStyle w:val="22"/>
              <w:rPr>
                <w:ins w:id="67" w:author="zjf" w:date="2017-07-21T17:30:55Z"/>
                <w:rFonts w:hint="eastAsia"/>
                <w:lang w:val="en-US" w:eastAsia="zh-CN"/>
              </w:rPr>
            </w:pPr>
            <w:ins w:id="68" w:author="zjf" w:date="2017-07-21T17:30:57Z">
              <w:r>
                <w:rPr>
                  <w:rFonts w:hint="eastAsia"/>
                  <w:lang w:val="en-US" w:eastAsia="zh-CN"/>
                </w:rPr>
                <w:t>Bmbi</w:t>
              </w:r>
            </w:ins>
            <w:ins w:id="69" w:author="zjf" w:date="2017-07-21T17:30:58Z">
              <w:r>
                <w:rPr>
                  <w:rFonts w:hint="eastAsia"/>
                  <w:lang w:val="en-US" w:eastAsia="zh-CN"/>
                </w:rPr>
                <w:t>m_rec</w:t>
              </w:r>
            </w:ins>
            <w:ins w:id="70" w:author="zjf" w:date="2017-07-21T17:30:59Z">
              <w:r>
                <w:rPr>
                  <w:rFonts w:hint="eastAsia"/>
                  <w:lang w:val="en-US" w:eastAsia="zh-CN"/>
                </w:rPr>
                <w:t>eipt</w:t>
              </w:r>
            </w:ins>
            <w:ins w:id="71" w:author="zjf" w:date="2017-07-21T17:31:00Z">
              <w:r>
                <w:rPr>
                  <w:rFonts w:hint="eastAsia"/>
                  <w:lang w:val="en-US" w:eastAsia="zh-CN"/>
                </w:rPr>
                <w:t>_</w:t>
              </w:r>
            </w:ins>
            <w:ins w:id="72" w:author="zjf" w:date="2017-07-21T17:31:02Z">
              <w:r>
                <w:rPr>
                  <w:rFonts w:hint="eastAsia"/>
                  <w:lang w:val="en-US" w:eastAsia="zh-CN"/>
                </w:rPr>
                <w:t>e</w:t>
              </w:r>
            </w:ins>
            <w:ins w:id="73" w:author="zjf" w:date="2017-07-21T17:31:03Z">
              <w:r>
                <w:rPr>
                  <w:rFonts w:hint="eastAsia"/>
                  <w:lang w:val="en-US" w:eastAsia="zh-CN"/>
                </w:rPr>
                <w:t>cho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74" w:author="zjf" w:date="2017-07-21T17:30:55Z"/>
                <w:rFonts w:hint="eastAsia"/>
                <w:lang w:val="en-US" w:eastAsia="zh-CN"/>
              </w:rPr>
            </w:pPr>
            <w:ins w:id="75" w:author="zjf" w:date="2017-07-21T17:31:06Z">
              <w:r>
                <w:rPr>
                  <w:rFonts w:hint="eastAsia"/>
                  <w:lang w:val="en-US" w:eastAsia="zh-CN"/>
                </w:rPr>
                <w:t>双象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76" w:author="zjf" w:date="2017-07-21T17:30:55Z"/>
                <w:rFonts w:hint="eastAsia"/>
                <w:lang w:val="en-US" w:eastAsia="zh-CN"/>
              </w:rPr>
            </w:pPr>
            <w:ins w:id="77" w:author="zjf" w:date="2017-07-21T17:31:08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78" w:author="zjf" w:date="2017-07-21T17:30:55Z"/>
                <w:rFonts w:hint="eastAsia"/>
                <w:lang w:val="en-US" w:eastAsia="zh-CN"/>
              </w:rPr>
            </w:pPr>
            <w:ins w:id="79" w:author="zjf" w:date="2017-07-21T17:31:09Z">
              <w:r>
                <w:rPr>
                  <w:rFonts w:hint="eastAsia"/>
                  <w:lang w:val="en-US" w:eastAsia="zh-CN"/>
                </w:rPr>
                <w:t>rea</w:t>
              </w:r>
            </w:ins>
            <w:ins w:id="80" w:author="zjf" w:date="2017-07-21T17:31:10Z">
              <w:r>
                <w:rPr>
                  <w:rFonts w:hint="eastAsia"/>
                  <w:lang w:val="en-US" w:eastAsia="zh-CN"/>
                </w:rPr>
                <w:t>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81" w:author="zjf" w:date="2017-07-21T17:30:5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82" w:author="zjf" w:date="2017-07-21T17:31:16Z"/>
        </w:trPr>
        <w:tc>
          <w:tcPr>
            <w:tcW w:w="3469" w:type="dxa"/>
          </w:tcPr>
          <w:p>
            <w:pPr>
              <w:pStyle w:val="22"/>
              <w:rPr>
                <w:ins w:id="83" w:author="zjf" w:date="2017-07-21T17:31:16Z"/>
                <w:rFonts w:hint="eastAsia"/>
                <w:lang w:val="en-US" w:eastAsia="zh-CN"/>
              </w:rPr>
            </w:pPr>
            <w:ins w:id="84" w:author="zjf" w:date="2017-07-21T17:31:29Z">
              <w:r>
                <w:rPr>
                  <w:rFonts w:hint="eastAsia"/>
                  <w:lang w:val="en-US" w:eastAsia="zh-CN"/>
                </w:rPr>
                <w:t>Bm</w:t>
              </w:r>
            </w:ins>
            <w:ins w:id="85" w:author="zjf" w:date="2017-07-21T17:31:30Z">
              <w:r>
                <w:rPr>
                  <w:rFonts w:hint="eastAsia"/>
                  <w:lang w:val="en-US" w:eastAsia="zh-CN"/>
                </w:rPr>
                <w:t>bim_re</w:t>
              </w:r>
            </w:ins>
            <w:ins w:id="86" w:author="zjf" w:date="2017-07-21T17:31:31Z">
              <w:r>
                <w:rPr>
                  <w:rFonts w:hint="eastAsia"/>
                  <w:lang w:val="en-US" w:eastAsia="zh-CN"/>
                </w:rPr>
                <w:t>ceipt</w:t>
              </w:r>
            </w:ins>
            <w:ins w:id="87" w:author="zjf" w:date="2017-07-21T17:31:32Z">
              <w:r>
                <w:rPr>
                  <w:rFonts w:hint="eastAsia"/>
                  <w:lang w:val="en-US" w:eastAsia="zh-CN"/>
                </w:rPr>
                <w:t>_</w:t>
              </w:r>
            </w:ins>
            <w:ins w:id="88" w:author="zjf" w:date="2017-07-21T17:31:34Z">
              <w:r>
                <w:rPr>
                  <w:rFonts w:hint="eastAsia"/>
                  <w:lang w:val="en-US" w:eastAsia="zh-CN"/>
                </w:rPr>
                <w:t>build</w:t>
              </w:r>
            </w:ins>
            <w:ins w:id="89" w:author="zjf" w:date="2017-07-21T17:31:35Z">
              <w:r>
                <w:rPr>
                  <w:rFonts w:hint="eastAsia"/>
                  <w:lang w:val="en-US" w:eastAsia="zh-CN"/>
                </w:rPr>
                <w:t>ing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90" w:author="zjf" w:date="2017-07-21T17:31:16Z"/>
                <w:rFonts w:hint="eastAsia"/>
                <w:lang w:val="en-US" w:eastAsia="zh-CN"/>
              </w:rPr>
            </w:pPr>
            <w:ins w:id="91" w:author="zjf" w:date="2017-07-21T17:31:37Z">
              <w:r>
                <w:rPr>
                  <w:rFonts w:hint="eastAsia"/>
                  <w:lang w:val="en-US" w:eastAsia="zh-CN"/>
                </w:rPr>
                <w:t>建筑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92" w:author="zjf" w:date="2017-07-21T17:31:16Z"/>
                <w:rFonts w:hint="eastAsia"/>
                <w:lang w:val="en-US" w:eastAsia="zh-CN"/>
              </w:rPr>
            </w:pPr>
            <w:ins w:id="93" w:author="zjf" w:date="2017-07-21T17:31:39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94" w:author="zjf" w:date="2017-07-21T17:31:16Z"/>
                <w:rFonts w:hint="eastAsia"/>
                <w:lang w:val="en-US" w:eastAsia="zh-CN"/>
              </w:rPr>
            </w:pPr>
            <w:ins w:id="95" w:author="zjf" w:date="2017-07-21T17:31:40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96" w:author="zjf" w:date="2017-07-21T17:31:16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  <w:p>
            <w:pPr>
              <w:pStyle w:val="22"/>
            </w:pPr>
            <w:r>
              <w:rPr>
                <w:rFonts w:hint="eastAsia"/>
              </w:rPr>
              <w:t>areatext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Bmbim_receipt_</w: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begin"/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instrText xml:space="preserve"> HYPERLINK "C:/Users/zjf/AppData/Local/youdao/dict/Application/7.0.1.0227/resultui/dict/?keyword=invoice" </w:instrTex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separate"/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t>invoice</w:t>
            </w:r>
            <w:r>
              <w:rPr>
                <w:rFonts w:hint="eastAsia" w:ascii="Times New Roman" w:hAnsi="Times New Roman" w:cs="Times New Roman" w:eastAsiaTheme="minorEastAsia"/>
                <w:b w:val="0"/>
                <w:i w:val="0"/>
                <w:caps w:val="0"/>
                <w:spacing w:val="0"/>
                <w:sz w:val="21"/>
                <w:szCs w:val="22"/>
                <w:u w:val="none"/>
                <w:shd w:val="clear"/>
              </w:rPr>
              <w:fldChar w:fldCharType="end"/>
            </w:r>
          </w:p>
        </w:tc>
        <w:tc>
          <w:tcPr>
            <w:tcW w:w="219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发票备注</w:t>
            </w:r>
          </w:p>
        </w:tc>
        <w:tc>
          <w:tcPr>
            <w:tcW w:w="1002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  <w:rPr>
                <w:rFonts w:hint="eastAsia"/>
              </w:rPr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2.2.2 收款项Policy策略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 xml:space="preserve">(收款项)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9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</w:p>
        </w:tc>
      </w:tr>
    </w:tbl>
    <w:p>
      <w:pPr>
        <w:pStyle w:val="2"/>
      </w:pPr>
      <w:r>
        <w:rPr>
          <w:rFonts w:hint="eastAsia"/>
        </w:rPr>
        <w:t>三、项目模型设计</w:t>
      </w:r>
    </w:p>
    <w:p>
      <w:pPr>
        <w:pStyle w:val="4"/>
      </w:pPr>
      <w:r>
        <w:rPr>
          <w:rFonts w:hint="eastAsia"/>
        </w:rPr>
        <w:t>3.1 项目Schema</w:t>
      </w:r>
    </w:p>
    <w:p>
      <w:r>
        <w:object>
          <v:shape id="_x0000_i1027" o:spt="75" type="#_x0000_t75" style="height:321.25pt;width:36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3.2 项目Schema说明</w:t>
      </w:r>
    </w:p>
    <w:p>
      <w:pPr>
        <w:pStyle w:val="5"/>
      </w:pPr>
      <w:r>
        <w:rPr>
          <w:rFonts w:hint="eastAsia"/>
        </w:rPr>
        <w:t>3.2.1 项目Type</w:t>
      </w:r>
    </w:p>
    <w:p>
      <w:r>
        <w:rPr>
          <w:rFonts w:hint="eastAsia"/>
        </w:rPr>
        <w:t>Bmbim_project 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9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Bmbim_project_type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Bmbim_project_manager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Bmbim_project_leader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Bmbim_project_phase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project_starttime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Bmbim_project_endtime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Bmbim_project_totalpe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Bmbim_project_yearpe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>Bmbim_project</w:t>
      </w:r>
      <w:r>
        <w:rPr>
          <w:rFonts w:hint="eastAsia" w:eastAsia="宋体"/>
        </w:rPr>
        <w:t xml:space="preserve">(项目)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9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项目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project</w:t>
            </w:r>
          </w:p>
        </w:tc>
      </w:tr>
    </w:tbl>
    <w:p>
      <w:pPr>
        <w:pStyle w:val="2"/>
      </w:pPr>
      <w:r>
        <w:rPr>
          <w:rFonts w:hint="eastAsia"/>
        </w:rPr>
        <w:t>四、计划设计文档</w:t>
      </w:r>
    </w:p>
    <w:p>
      <w:pPr>
        <w:pStyle w:val="4"/>
      </w:pPr>
      <w:r>
        <w:rPr>
          <w:rFonts w:hint="eastAsia"/>
        </w:rPr>
        <w:t>4.1 计划Schema</w:t>
      </w:r>
    </w:p>
    <w:p>
      <w:r>
        <w:object>
          <v:shape id="_x0000_i1028" o:spt="75" type="#_x0000_t75" style="height:230.55pt;width:20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4.2 计划Schema说明</w:t>
      </w:r>
    </w:p>
    <w:p>
      <w:pPr>
        <w:pStyle w:val="5"/>
      </w:pPr>
      <w:r>
        <w:rPr>
          <w:rFonts w:hint="eastAsia"/>
        </w:rPr>
        <w:t>4.2.1 计划Type</w:t>
      </w:r>
    </w:p>
    <w:p>
      <w:r>
        <w:rPr>
          <w:rFonts w:hint="eastAsia"/>
        </w:rPr>
        <w:t>Bmbim_plan 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9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  <w:lang w:val="en-US" w:eastAsia="zh-CN"/>
              </w:rPr>
              <w:t>Bmbim_plan_starttime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Bmbim_plan_endtime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Bmbim_plan_totalamount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Bmbim_plan_</w:t>
            </w:r>
            <w:r>
              <w:rPr>
                <w:rFonts w:hint="eastAsia" w:ascii="Times New Roman" w:hAnsi="Times New Roman" w:eastAsiaTheme="minorEastAsia"/>
                <w:sz w:val="24"/>
                <w:highlight w:val="none"/>
              </w:rPr>
              <w:t>actualtotalamount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Bmbim_plan_totalamountpercentage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签订完成率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Bmbim_plan_totalpayment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Bmbim_plan_actualtotalpayment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Bmbim_plan_totalpaymentpercentage</w:t>
            </w:r>
          </w:p>
        </w:tc>
        <w:tc>
          <w:tcPr>
            <w:tcW w:w="2161" w:type="dxa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4.2.2 计划Policy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Bmbim_plan(计划)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9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计划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plan</w:t>
            </w:r>
          </w:p>
        </w:tc>
      </w:tr>
    </w:tbl>
    <w:p>
      <w:pPr>
        <w:pStyle w:val="2"/>
      </w:pPr>
      <w:r>
        <w:rPr>
          <w:rFonts w:hint="eastAsia"/>
        </w:rPr>
        <w:t>六、输出报表</w:t>
      </w:r>
    </w:p>
    <w:p>
      <w:pPr>
        <w:pStyle w:val="4"/>
      </w:pPr>
      <w:r>
        <w:rPr>
          <w:rFonts w:hint="eastAsia"/>
        </w:rPr>
        <w:t>6.1 合同报表</w:t>
      </w:r>
    </w:p>
    <w:p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>
      <w:r>
        <w:rPr>
          <w:rFonts w:hint="eastAsia"/>
        </w:rPr>
        <w:object>
          <v:shape id="_x0000_i1029" o:spt="75" type="#_x0000_t75" style="height:189pt;width:450.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r>
        <w:rPr>
          <w:rFonts w:hint="eastAsia"/>
        </w:rPr>
        <w:t>主合同基本信息表汇总</w:t>
      </w:r>
    </w:p>
    <w:p>
      <w:r>
        <w:drawing>
          <wp:inline distT="0" distB="0" distL="114300" distR="114300">
            <wp:extent cx="5721985" cy="2707640"/>
            <wp:effectExtent l="0" t="0" r="5715" b="1016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6.2 计划报表</w:t>
      </w:r>
    </w:p>
    <w:p>
      <w:r>
        <w:rPr>
          <w:rFonts w:hint="eastAsia"/>
        </w:rPr>
        <w:t>计划除了有增删改查页面，还要有计划签订完成率和计划收款完成率两个字段，其中</w:t>
      </w:r>
    </w:p>
    <w:p>
      <w:r>
        <w:rPr>
          <w:rFonts w:hint="eastAsia"/>
        </w:rPr>
        <w:t>当年签订完成率 = N个当年合同的合同总金额 / 当年计划签订总额</w:t>
      </w:r>
    </w:p>
    <w:p>
      <w:r>
        <w:rPr>
          <w:rFonts w:hint="eastAsia"/>
        </w:rPr>
        <w:t>当年收款完成率 = N个当年合同下N个当年收款项金额 / 当年计划收款总额</w:t>
      </w:r>
    </w:p>
    <w:p/>
    <w:p>
      <w:r>
        <w:rPr>
          <w:rFonts w:hint="eastAsia"/>
        </w:rPr>
        <w:t>计划表汇总</w:t>
      </w:r>
    </w:p>
    <w:p>
      <w:r>
        <w:drawing>
          <wp:inline distT="0" distB="0" distL="114300" distR="114300">
            <wp:extent cx="5723890" cy="1744980"/>
            <wp:effectExtent l="0" t="0" r="3810" b="762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原型图整体框架</w:t>
      </w:r>
    </w:p>
    <w:p>
      <w:r>
        <w:drawing>
          <wp:inline distT="0" distB="0" distL="114300" distR="114300">
            <wp:extent cx="1333500" cy="14732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主界面</w:t>
      </w:r>
    </w:p>
    <w:p>
      <w:r>
        <w:drawing>
          <wp:inline distT="0" distB="0" distL="114300" distR="114300">
            <wp:extent cx="3340100" cy="168910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合同管理</w:t>
      </w:r>
    </w:p>
    <w:p>
      <w:r>
        <w:drawing>
          <wp:inline distT="0" distB="0" distL="114300" distR="114300">
            <wp:extent cx="5718175" cy="151447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收款项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89550" cy="2959100"/>
            <wp:effectExtent l="0" t="0" r="635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7010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0080" cy="162560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计划管理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4950" cy="3098800"/>
            <wp:effectExtent l="0" t="0" r="635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16F"/>
    <w:multiLevelType w:val="multilevel"/>
    <w:tmpl w:val="28EA516F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1">
    <w:nsid w:val="596C6DF7"/>
    <w:multiLevelType w:val="singleLevel"/>
    <w:tmpl w:val="596C6DF7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612D3843"/>
    <w:multiLevelType w:val="multilevel"/>
    <w:tmpl w:val="612D384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hideSpellingErrors/>
  <w:hideGrammaticalErrors/>
  <w:trackRevisions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83652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0EF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0626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E946F33"/>
    <w:rsid w:val="0F38138E"/>
    <w:rsid w:val="100F14D5"/>
    <w:rsid w:val="10331A47"/>
    <w:rsid w:val="11546ECE"/>
    <w:rsid w:val="125A4C66"/>
    <w:rsid w:val="1430286D"/>
    <w:rsid w:val="144A760A"/>
    <w:rsid w:val="14CF147C"/>
    <w:rsid w:val="14DE604B"/>
    <w:rsid w:val="1530702D"/>
    <w:rsid w:val="162C36DC"/>
    <w:rsid w:val="167E439D"/>
    <w:rsid w:val="17474794"/>
    <w:rsid w:val="19971257"/>
    <w:rsid w:val="1A115059"/>
    <w:rsid w:val="1A16201F"/>
    <w:rsid w:val="1A622DD7"/>
    <w:rsid w:val="1B642A64"/>
    <w:rsid w:val="1B9579A2"/>
    <w:rsid w:val="1D004D00"/>
    <w:rsid w:val="1D8F0017"/>
    <w:rsid w:val="1DCA5462"/>
    <w:rsid w:val="1DD810DD"/>
    <w:rsid w:val="1E8C6E19"/>
    <w:rsid w:val="1F0A1EC1"/>
    <w:rsid w:val="1FF11D8E"/>
    <w:rsid w:val="226A03D0"/>
    <w:rsid w:val="252C6C78"/>
    <w:rsid w:val="2591404D"/>
    <w:rsid w:val="26A12875"/>
    <w:rsid w:val="2912017A"/>
    <w:rsid w:val="2CA90881"/>
    <w:rsid w:val="2E4928EE"/>
    <w:rsid w:val="2E9A4080"/>
    <w:rsid w:val="2EE4241F"/>
    <w:rsid w:val="31801DCB"/>
    <w:rsid w:val="31C20C62"/>
    <w:rsid w:val="31D7653B"/>
    <w:rsid w:val="32B7198A"/>
    <w:rsid w:val="34BB54D7"/>
    <w:rsid w:val="354E02DF"/>
    <w:rsid w:val="366F40D8"/>
    <w:rsid w:val="36992493"/>
    <w:rsid w:val="38856C13"/>
    <w:rsid w:val="39CB5B9C"/>
    <w:rsid w:val="3B79723B"/>
    <w:rsid w:val="3C4236D8"/>
    <w:rsid w:val="3C7270B3"/>
    <w:rsid w:val="3E0A1CE7"/>
    <w:rsid w:val="3F2F0280"/>
    <w:rsid w:val="402E329B"/>
    <w:rsid w:val="41E62D9C"/>
    <w:rsid w:val="433231F4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DC766ED"/>
    <w:rsid w:val="4E8A5D66"/>
    <w:rsid w:val="4EDE515C"/>
    <w:rsid w:val="4FDF20BA"/>
    <w:rsid w:val="50771E7C"/>
    <w:rsid w:val="508F7FC1"/>
    <w:rsid w:val="55EB2863"/>
    <w:rsid w:val="57AE16CB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022A59"/>
    <w:rsid w:val="67831F6C"/>
    <w:rsid w:val="67C40887"/>
    <w:rsid w:val="68676133"/>
    <w:rsid w:val="69B305B7"/>
    <w:rsid w:val="6A93040F"/>
    <w:rsid w:val="6C49383D"/>
    <w:rsid w:val="6DC73FDA"/>
    <w:rsid w:val="6EC84BAC"/>
    <w:rsid w:val="70542CC0"/>
    <w:rsid w:val="709C58AD"/>
    <w:rsid w:val="70F07F9C"/>
    <w:rsid w:val="725674E2"/>
    <w:rsid w:val="72E614A1"/>
    <w:rsid w:val="746B4DBD"/>
    <w:rsid w:val="758423BF"/>
    <w:rsid w:val="75CD354A"/>
    <w:rsid w:val="76296948"/>
    <w:rsid w:val="766B0091"/>
    <w:rsid w:val="769C4585"/>
    <w:rsid w:val="77CC1E9B"/>
    <w:rsid w:val="783A775A"/>
    <w:rsid w:val="78865946"/>
    <w:rsid w:val="790259BA"/>
    <w:rsid w:val="7923544D"/>
    <w:rsid w:val="7A610425"/>
    <w:rsid w:val="7A7A5B89"/>
    <w:rsid w:val="7DC60E30"/>
    <w:rsid w:val="7DCE1F49"/>
    <w:rsid w:val="7DF55198"/>
    <w:rsid w:val="7E1A5EC6"/>
    <w:rsid w:val="7F1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3"/>
    <w:unhideWhenUsed/>
    <w:qFormat/>
    <w:uiPriority w:val="99"/>
    <w:rPr>
      <w:b/>
      <w:bCs/>
    </w:rPr>
  </w:style>
  <w:style w:type="paragraph" w:styleId="7">
    <w:name w:val="annotation text"/>
    <w:basedOn w:val="1"/>
    <w:link w:val="42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1"/>
    <w:unhideWhenUsed/>
    <w:qFormat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Emphasis"/>
    <w:basedOn w:val="24"/>
    <w:qFormat/>
    <w:uiPriority w:val="20"/>
    <w:rPr>
      <w:i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Document Map Char"/>
    <w:basedOn w:val="24"/>
    <w:link w:val="9"/>
    <w:semiHidden/>
    <w:qFormat/>
    <w:uiPriority w:val="99"/>
    <w:rPr>
      <w:rFonts w:ascii="宋体" w:eastAsia="宋体"/>
    </w:rPr>
  </w:style>
  <w:style w:type="paragraph" w:customStyle="1" w:styleId="32">
    <w:name w:val="List Paragraph1"/>
    <w:basedOn w:val="1"/>
    <w:qFormat/>
    <w:uiPriority w:val="34"/>
    <w:pPr>
      <w:ind w:firstLine="420" w:firstLineChars="200"/>
    </w:pPr>
  </w:style>
  <w:style w:type="character" w:customStyle="1" w:styleId="33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5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6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8">
    <w:name w:val="Subtitle Char"/>
    <w:basedOn w:val="24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Balloon Text Char"/>
    <w:basedOn w:val="24"/>
    <w:link w:val="13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40">
    <w:name w:val="List Paragraph"/>
    <w:basedOn w:val="1"/>
    <w:qFormat/>
    <w:uiPriority w:val="99"/>
    <w:pPr>
      <w:ind w:firstLine="420" w:firstLineChars="200"/>
    </w:pPr>
  </w:style>
  <w:style w:type="character" w:customStyle="1" w:styleId="41">
    <w:name w:val="Heading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2">
    <w:name w:val="Comment Text Char"/>
    <w:basedOn w:val="24"/>
    <w:link w:val="7"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3">
    <w:name w:val="Comment Subject Char"/>
    <w:basedOn w:val="42"/>
    <w:link w:val="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7845F-046D-9949-B622-5183487E89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18</Pages>
  <Words>633</Words>
  <Characters>3614</Characters>
  <Lines>30</Lines>
  <Paragraphs>8</Paragraphs>
  <ScaleCrop>false</ScaleCrop>
  <LinksUpToDate>false</LinksUpToDate>
  <CharactersWithSpaces>4239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2017-07-22T13:09:18Z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