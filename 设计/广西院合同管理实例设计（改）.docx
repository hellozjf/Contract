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D2153" w14:textId="77777777" w:rsidR="006B73A4" w:rsidRDefault="006B73A4">
      <w:pPr>
        <w:pStyle w:val="Title"/>
        <w:rPr>
          <w:sz w:val="44"/>
        </w:rPr>
      </w:pPr>
    </w:p>
    <w:p w14:paraId="7604377A" w14:textId="77777777" w:rsidR="006B73A4" w:rsidRDefault="0011029F">
      <w:pPr>
        <w:pStyle w:val="Title"/>
        <w:rPr>
          <w:sz w:val="44"/>
        </w:rPr>
      </w:pPr>
      <w:r>
        <w:rPr>
          <w:rFonts w:hint="eastAsia"/>
          <w:sz w:val="44"/>
        </w:rPr>
        <w:t>广西院合同管理合同实例</w:t>
      </w:r>
      <w:bookmarkStart w:id="0" w:name="OLE_LINK1"/>
      <w:bookmarkStart w:id="1" w:name="OLE_LINK2"/>
      <w:r>
        <w:rPr>
          <w:rFonts w:hint="eastAsia"/>
          <w:sz w:val="44"/>
        </w:rPr>
        <w:t>设计</w:t>
      </w:r>
    </w:p>
    <w:bookmarkEnd w:id="0"/>
    <w:bookmarkEnd w:id="1"/>
    <w:p w14:paraId="1AD14AB8" w14:textId="77777777" w:rsidR="006B73A4" w:rsidRDefault="001102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A2C3102" w14:textId="77777777" w:rsidR="006B73A4" w:rsidRDefault="006B73A4"/>
    <w:p w14:paraId="3C611476" w14:textId="77777777" w:rsidR="006B73A4" w:rsidRDefault="006B73A4"/>
    <w:p w14:paraId="735ABA92" w14:textId="77777777" w:rsidR="006B73A4" w:rsidRDefault="006B73A4"/>
    <w:p w14:paraId="7AB46CB8" w14:textId="77777777" w:rsidR="006B73A4" w:rsidRDefault="006B73A4"/>
    <w:p w14:paraId="76BBCE72" w14:textId="77777777" w:rsidR="006B73A4" w:rsidRDefault="006B73A4"/>
    <w:p w14:paraId="1DEBD225" w14:textId="77777777" w:rsidR="006B73A4" w:rsidRDefault="0011029F">
      <w:pPr>
        <w:rPr>
          <w:rFonts w:ascii="Calibri" w:hAnsi="Calibri" w:cs="Calibri"/>
          <w:sz w:val="36"/>
        </w:rPr>
      </w:pPr>
      <w:r>
        <w:rPr>
          <w:rFonts w:ascii="Calibri" w:hAnsi="Calibri" w:cs="Calibri" w:hint="eastAsia"/>
          <w:sz w:val="36"/>
        </w:rPr>
        <w:t xml:space="preserve">                     </w:t>
      </w:r>
    </w:p>
    <w:p w14:paraId="7AE98A1D" w14:textId="77777777" w:rsidR="006B73A4" w:rsidRDefault="0011029F">
      <w:pPr>
        <w:ind w:left="3360" w:firstLine="420"/>
        <w:rPr>
          <w:rFonts w:ascii="Calibri" w:hAnsi="Calibri" w:cs="Calibri"/>
          <w:sz w:val="36"/>
        </w:rPr>
      </w:pPr>
      <w:r>
        <w:rPr>
          <w:rFonts w:ascii="Calibri" w:hAnsi="Calibri" w:cs="Calibri" w:hint="eastAsia"/>
          <w:sz w:val="36"/>
        </w:rPr>
        <w:t xml:space="preserve"> V1.0</w:t>
      </w:r>
    </w:p>
    <w:p w14:paraId="6C646EF9" w14:textId="77777777" w:rsidR="006B73A4" w:rsidRDefault="0011029F">
      <w:pPr>
        <w:rPr>
          <w:rFonts w:ascii="Calibri" w:hAnsi="Calibri" w:cs="Calibri"/>
          <w:sz w:val="36"/>
        </w:rPr>
      </w:pP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</w:r>
      <w:r>
        <w:rPr>
          <w:rFonts w:ascii="Calibri" w:hAnsi="Calibri" w:cs="Calibri" w:hint="eastAsia"/>
          <w:sz w:val="36"/>
        </w:rPr>
        <w:tab/>
        <w:t xml:space="preserve"> </w:t>
      </w:r>
    </w:p>
    <w:p w14:paraId="64022AC9" w14:textId="77777777" w:rsidR="006B73A4" w:rsidRDefault="006B73A4">
      <w:pPr>
        <w:rPr>
          <w:rFonts w:ascii="Calibri" w:hAnsi="Calibri" w:cs="Calibri"/>
          <w:sz w:val="36"/>
        </w:rPr>
      </w:pPr>
    </w:p>
    <w:p w14:paraId="42304340" w14:textId="77777777" w:rsidR="006B73A4" w:rsidRDefault="006B73A4">
      <w:pPr>
        <w:rPr>
          <w:rFonts w:ascii="Calibri" w:hAnsi="Calibri" w:cs="Calibri"/>
          <w:sz w:val="36"/>
        </w:rPr>
      </w:pPr>
    </w:p>
    <w:p w14:paraId="5090CD1C" w14:textId="77777777" w:rsidR="006B73A4" w:rsidRDefault="0011029F">
      <w:pPr>
        <w:ind w:left="2940"/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40"/>
        </w:rPr>
        <w:t xml:space="preserve"> </w:t>
      </w:r>
      <w:r>
        <w:rPr>
          <w:rFonts w:ascii="Calibri" w:hAnsi="Calibri" w:cs="Calibri" w:hint="eastAsia"/>
          <w:sz w:val="28"/>
        </w:rPr>
        <w:t>重庆百木科技有限公司</w:t>
      </w:r>
    </w:p>
    <w:p w14:paraId="5E19835C" w14:textId="77777777" w:rsidR="006B73A4" w:rsidRDefault="0011029F">
      <w:pPr>
        <w:rPr>
          <w:rFonts w:ascii="Calibri" w:hAnsi="Calibri" w:cs="Calibri"/>
          <w:sz w:val="28"/>
        </w:rPr>
      </w:pPr>
      <w:r>
        <w:rPr>
          <w:rFonts w:ascii="Calibri" w:hAnsi="Calibri" w:cs="Calibri" w:hint="eastAsia"/>
          <w:sz w:val="28"/>
        </w:rPr>
        <w:tab/>
      </w:r>
      <w:r>
        <w:rPr>
          <w:rFonts w:ascii="Calibri" w:hAnsi="Calibri" w:cs="Calibri" w:hint="eastAsia"/>
          <w:sz w:val="28"/>
        </w:rPr>
        <w:tab/>
      </w:r>
      <w:r>
        <w:rPr>
          <w:rFonts w:ascii="Calibri" w:hAnsi="Calibri" w:cs="Calibri" w:hint="eastAsia"/>
          <w:sz w:val="28"/>
        </w:rPr>
        <w:tab/>
      </w:r>
      <w:r>
        <w:rPr>
          <w:rFonts w:ascii="Calibri" w:hAnsi="Calibri" w:cs="Calibri" w:hint="eastAsia"/>
          <w:sz w:val="28"/>
        </w:rPr>
        <w:tab/>
      </w:r>
      <w:r>
        <w:rPr>
          <w:rFonts w:ascii="Calibri" w:hAnsi="Calibri" w:cs="Calibri" w:hint="eastAsia"/>
          <w:sz w:val="28"/>
        </w:rPr>
        <w:tab/>
      </w:r>
      <w:r>
        <w:rPr>
          <w:rFonts w:ascii="Calibri" w:hAnsi="Calibri" w:cs="Calibri" w:hint="eastAsia"/>
          <w:sz w:val="28"/>
        </w:rPr>
        <w:tab/>
        <w:t xml:space="preserve">    </w:t>
      </w:r>
      <w:r>
        <w:rPr>
          <w:rFonts w:ascii="Calibri" w:eastAsia="宋体" w:hAnsi="Calibri" w:cs="Calibri" w:hint="eastAsia"/>
          <w:sz w:val="28"/>
        </w:rPr>
        <w:t xml:space="preserve"> </w:t>
      </w:r>
      <w:r>
        <w:rPr>
          <w:rFonts w:ascii="Calibri" w:hAnsi="Calibri" w:cs="Calibri" w:hint="eastAsia"/>
          <w:sz w:val="28"/>
        </w:rPr>
        <w:t>20</w:t>
      </w:r>
      <w:r>
        <w:rPr>
          <w:rFonts w:ascii="Calibri" w:eastAsia="宋体" w:hAnsi="Calibri" w:cs="Calibri" w:hint="eastAsia"/>
          <w:sz w:val="28"/>
        </w:rPr>
        <w:t>17</w:t>
      </w:r>
      <w:r>
        <w:rPr>
          <w:rFonts w:ascii="Calibri" w:hAnsi="Calibri" w:cs="Calibri" w:hint="eastAsia"/>
          <w:sz w:val="28"/>
        </w:rPr>
        <w:t>.</w:t>
      </w:r>
      <w:r>
        <w:rPr>
          <w:rFonts w:ascii="Calibri" w:eastAsia="宋体" w:hAnsi="Calibri" w:cs="Calibri" w:hint="eastAsia"/>
          <w:sz w:val="28"/>
        </w:rPr>
        <w:t>07</w:t>
      </w:r>
      <w:r>
        <w:rPr>
          <w:rFonts w:ascii="Calibri" w:hAnsi="Calibri" w:cs="Calibri" w:hint="eastAsia"/>
          <w:sz w:val="28"/>
        </w:rPr>
        <w:t>.</w:t>
      </w:r>
      <w:r>
        <w:rPr>
          <w:rFonts w:ascii="Calibri" w:eastAsia="宋体" w:hAnsi="Calibri" w:cs="Calibri" w:hint="eastAsia"/>
          <w:sz w:val="28"/>
        </w:rPr>
        <w:t>13</w:t>
      </w:r>
      <w:r>
        <w:rPr>
          <w:rFonts w:ascii="Calibri" w:hAnsi="Calibri" w:cs="Calibri" w:hint="eastAsia"/>
          <w:sz w:val="28"/>
        </w:rPr>
        <w:t xml:space="preserve"> </w:t>
      </w:r>
      <w:r>
        <w:rPr>
          <w:rFonts w:ascii="Calibri" w:hAnsi="Calibri" w:cs="Calibri"/>
          <w:sz w:val="28"/>
        </w:rPr>
        <w:t>B</w:t>
      </w:r>
      <w:r>
        <w:rPr>
          <w:rFonts w:ascii="Calibri" w:hAnsi="Calibri" w:cs="Calibri" w:hint="eastAsia"/>
          <w:sz w:val="28"/>
        </w:rPr>
        <w:t xml:space="preserve">y </w:t>
      </w:r>
      <w:proofErr w:type="spellStart"/>
      <w:r>
        <w:rPr>
          <w:rFonts w:ascii="Calibri" w:eastAsia="宋体" w:hAnsi="Calibri" w:cs="Calibri" w:hint="eastAsia"/>
          <w:sz w:val="28"/>
        </w:rPr>
        <w:t>zhoujf</w:t>
      </w:r>
      <w:proofErr w:type="spellEnd"/>
    </w:p>
    <w:p w14:paraId="13D1589C" w14:textId="77777777" w:rsidR="006B73A4" w:rsidRDefault="0011029F">
      <w:pPr>
        <w:widowControl/>
        <w:jc w:val="left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614119A2" w14:textId="77777777" w:rsidR="006B73A4" w:rsidRDefault="0011029F">
      <w:pPr>
        <w:rPr>
          <w:rFonts w:cs="Arial"/>
          <w:sz w:val="36"/>
          <w:szCs w:val="36"/>
        </w:rPr>
      </w:pPr>
      <w:r>
        <w:rPr>
          <w:rFonts w:cs="Arial" w:hint="eastAsia"/>
          <w:sz w:val="36"/>
          <w:szCs w:val="36"/>
        </w:rPr>
        <w:lastRenderedPageBreak/>
        <w:t>文档控制</w:t>
      </w:r>
    </w:p>
    <w:p w14:paraId="19814833" w14:textId="77777777" w:rsidR="006B73A4" w:rsidRDefault="0011029F">
      <w:pPr>
        <w:spacing w:before="100" w:beforeAutospacing="1" w:after="100" w:afterAutospacing="1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/>
          <w:szCs w:val="21"/>
        </w:rPr>
        <w:t>文档更新记录</w:t>
      </w:r>
    </w:p>
    <w:tbl>
      <w:tblPr>
        <w:tblW w:w="91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797"/>
        <w:gridCol w:w="1560"/>
        <w:gridCol w:w="992"/>
        <w:gridCol w:w="4819"/>
      </w:tblGrid>
      <w:tr w:rsidR="006B73A4" w14:paraId="276133C3" w14:textId="77777777">
        <w:trPr>
          <w:cantSplit/>
          <w:tblHeader/>
        </w:trPr>
        <w:tc>
          <w:tcPr>
            <w:tcW w:w="1797" w:type="dxa"/>
            <w:tcBorders>
              <w:bottom w:val="nil"/>
              <w:right w:val="nil"/>
            </w:tcBorders>
            <w:shd w:val="pct10" w:color="auto" w:fill="auto"/>
          </w:tcPr>
          <w:p w14:paraId="0FBB9908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2AEA8CD8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更新人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0329F225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版本</w:t>
            </w:r>
          </w:p>
        </w:tc>
        <w:tc>
          <w:tcPr>
            <w:tcW w:w="4819" w:type="dxa"/>
            <w:tcBorders>
              <w:left w:val="nil"/>
              <w:bottom w:val="nil"/>
            </w:tcBorders>
            <w:shd w:val="pct10" w:color="auto" w:fill="auto"/>
          </w:tcPr>
          <w:p w14:paraId="7B3B2757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备注</w:t>
            </w:r>
          </w:p>
        </w:tc>
      </w:tr>
      <w:tr w:rsidR="006B73A4" w14:paraId="26215A1B" w14:textId="77777777">
        <w:trPr>
          <w:cantSplit/>
          <w:trHeight w:hRule="exact" w:val="60"/>
          <w:tblHeader/>
        </w:trPr>
        <w:tc>
          <w:tcPr>
            <w:tcW w:w="1797" w:type="dxa"/>
            <w:tcBorders>
              <w:left w:val="nil"/>
              <w:right w:val="nil"/>
            </w:tcBorders>
            <w:shd w:val="pct50" w:color="auto" w:fill="auto"/>
          </w:tcPr>
          <w:p w14:paraId="570B93AF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???</w:t>
            </w: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 w14:paraId="722D843A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5736953D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  <w:shd w:val="pct50" w:color="auto" w:fill="auto"/>
          </w:tcPr>
          <w:p w14:paraId="64081BDA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  <w:tr w:rsidR="006B73A4" w14:paraId="736688C1" w14:textId="77777777">
        <w:trPr>
          <w:cantSplit/>
        </w:trPr>
        <w:tc>
          <w:tcPr>
            <w:tcW w:w="1797" w:type="dxa"/>
          </w:tcPr>
          <w:p w14:paraId="688A8477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r>
              <w:rPr>
                <w:rFonts w:asciiTheme="minorEastAsia" w:eastAsia="宋体" w:hAnsiTheme="minorEastAsia" w:cs="Arial" w:hint="eastAsia"/>
              </w:rPr>
              <w:t>2017-2-13</w:t>
            </w:r>
          </w:p>
        </w:tc>
        <w:tc>
          <w:tcPr>
            <w:tcW w:w="1560" w:type="dxa"/>
          </w:tcPr>
          <w:p w14:paraId="2508AE16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proofErr w:type="spellStart"/>
            <w:r>
              <w:rPr>
                <w:rFonts w:asciiTheme="minorEastAsia" w:eastAsia="宋体" w:hAnsiTheme="minorEastAsia" w:cs="Arial" w:hint="eastAsia"/>
              </w:rPr>
              <w:t>mengzq</w:t>
            </w:r>
            <w:proofErr w:type="spellEnd"/>
          </w:p>
        </w:tc>
        <w:tc>
          <w:tcPr>
            <w:tcW w:w="992" w:type="dxa"/>
          </w:tcPr>
          <w:p w14:paraId="590B4833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</w:tcPr>
          <w:p w14:paraId="20DDADF0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r>
              <w:rPr>
                <w:rFonts w:asciiTheme="minorEastAsia" w:eastAsia="宋体" w:hAnsiTheme="minorEastAsia" w:cs="Arial" w:hint="eastAsia"/>
              </w:rPr>
              <w:t>修改合同属性的</w:t>
            </w:r>
            <w:r>
              <w:rPr>
                <w:rFonts w:asciiTheme="minorEastAsia" w:eastAsia="宋体" w:hAnsiTheme="minorEastAsia" w:cs="Arial" w:hint="eastAsia"/>
              </w:rPr>
              <w:t>Range</w:t>
            </w:r>
            <w:r>
              <w:rPr>
                <w:rFonts w:asciiTheme="minorEastAsia" w:eastAsia="宋体" w:hAnsiTheme="minorEastAsia" w:cs="Arial" w:hint="eastAsia"/>
              </w:rPr>
              <w:t>值，添加</w:t>
            </w:r>
            <w:r>
              <w:rPr>
                <w:rFonts w:asciiTheme="minorEastAsia" w:eastAsia="宋体" w:hAnsiTheme="minorEastAsia" w:cs="Arial" w:hint="eastAsia"/>
              </w:rPr>
              <w:t>Range</w:t>
            </w:r>
            <w:r>
              <w:rPr>
                <w:rFonts w:asciiTheme="minorEastAsia" w:eastAsia="宋体" w:hAnsiTheme="minorEastAsia" w:cs="Arial" w:hint="eastAsia"/>
              </w:rPr>
              <w:t>的国际化设置；添加内容合同管理需求</w:t>
            </w:r>
            <w:r>
              <w:rPr>
                <w:rFonts w:asciiTheme="minorEastAsia" w:eastAsia="宋体" w:hAnsiTheme="minorEastAsia" w:cs="Arial" w:hint="eastAsia"/>
              </w:rPr>
              <w:t>-</w:t>
            </w:r>
            <w:r>
              <w:rPr>
                <w:rFonts w:asciiTheme="minorEastAsia" w:eastAsia="宋体" w:hAnsiTheme="minorEastAsia" w:cs="Arial" w:hint="eastAsia"/>
              </w:rPr>
              <w:t>添加合同信息字段</w:t>
            </w:r>
          </w:p>
        </w:tc>
      </w:tr>
      <w:tr w:rsidR="006B73A4" w14:paraId="6548D72C" w14:textId="77777777">
        <w:trPr>
          <w:cantSplit/>
        </w:trPr>
        <w:tc>
          <w:tcPr>
            <w:tcW w:w="1797" w:type="dxa"/>
          </w:tcPr>
          <w:p w14:paraId="3F9959A3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r>
              <w:rPr>
                <w:rFonts w:asciiTheme="minorEastAsia" w:eastAsia="宋体" w:hAnsiTheme="minorEastAsia" w:cs="Arial" w:hint="eastAsia"/>
              </w:rPr>
              <w:t>2017-2-14</w:t>
            </w:r>
          </w:p>
        </w:tc>
        <w:tc>
          <w:tcPr>
            <w:tcW w:w="1560" w:type="dxa"/>
          </w:tcPr>
          <w:p w14:paraId="79109010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proofErr w:type="spellStart"/>
            <w:r>
              <w:rPr>
                <w:rFonts w:asciiTheme="minorEastAsia" w:eastAsia="宋体" w:hAnsiTheme="minorEastAsia" w:cs="Arial" w:hint="eastAsia"/>
              </w:rPr>
              <w:t>mengzq</w:t>
            </w:r>
            <w:proofErr w:type="spellEnd"/>
          </w:p>
        </w:tc>
        <w:tc>
          <w:tcPr>
            <w:tcW w:w="992" w:type="dxa"/>
          </w:tcPr>
          <w:p w14:paraId="0B73AB74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</w:tcPr>
          <w:p w14:paraId="6F853B82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r>
              <w:rPr>
                <w:rFonts w:asciiTheme="minorEastAsia" w:eastAsia="宋体" w:hAnsiTheme="minorEastAsia" w:cs="Arial" w:hint="eastAsia"/>
              </w:rPr>
              <w:t>更新一些截图</w:t>
            </w:r>
          </w:p>
        </w:tc>
      </w:tr>
      <w:tr w:rsidR="006B73A4" w14:paraId="5162489F" w14:textId="77777777">
        <w:trPr>
          <w:cantSplit/>
        </w:trPr>
        <w:tc>
          <w:tcPr>
            <w:tcW w:w="1797" w:type="dxa"/>
          </w:tcPr>
          <w:p w14:paraId="36739105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2017-2-17</w:t>
            </w:r>
          </w:p>
        </w:tc>
        <w:tc>
          <w:tcPr>
            <w:tcW w:w="1560" w:type="dxa"/>
          </w:tcPr>
          <w:p w14:paraId="0A8F4516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proofErr w:type="spellStart"/>
            <w:r>
              <w:rPr>
                <w:rFonts w:asciiTheme="minorEastAsia" w:hAnsiTheme="minorEastAsia" w:cs="Arial"/>
              </w:rPr>
              <w:t>mengzq</w:t>
            </w:r>
            <w:proofErr w:type="spellEnd"/>
          </w:p>
        </w:tc>
        <w:tc>
          <w:tcPr>
            <w:tcW w:w="992" w:type="dxa"/>
          </w:tcPr>
          <w:p w14:paraId="355A0F6B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</w:tcPr>
          <w:p w14:paraId="5B0E5F13" w14:textId="77777777" w:rsidR="006B73A4" w:rsidRDefault="0011029F">
            <w:pPr>
              <w:spacing w:before="100" w:beforeAutospacing="1" w:after="100" w:afterAutospacing="1"/>
              <w:rPr>
                <w:rFonts w:asciiTheme="minorEastAsia" w:eastAsia="宋体" w:hAnsiTheme="minorEastAsia" w:cs="Arial"/>
              </w:rPr>
            </w:pPr>
            <w:r>
              <w:rPr>
                <w:rFonts w:asciiTheme="minorEastAsia" w:eastAsia="宋体" w:hAnsiTheme="minorEastAsia" w:cs="Arial" w:hint="eastAsia"/>
              </w:rPr>
              <w:t>增加</w:t>
            </w:r>
            <w:r>
              <w:rPr>
                <w:rFonts w:asciiTheme="minorEastAsia" w:eastAsia="宋体" w:hAnsiTheme="minorEastAsia" w:cs="Arial" w:hint="eastAsia"/>
              </w:rPr>
              <w:t>Policy</w:t>
            </w:r>
            <w:r>
              <w:rPr>
                <w:rFonts w:asciiTheme="minorEastAsia" w:eastAsia="宋体" w:hAnsiTheme="minorEastAsia" w:cs="Arial" w:hint="eastAsia"/>
              </w:rPr>
              <w:t>的</w:t>
            </w:r>
            <w:r>
              <w:rPr>
                <w:rFonts w:asciiTheme="minorEastAsia" w:eastAsia="宋体" w:hAnsiTheme="minorEastAsia" w:cs="Arial" w:hint="eastAsia"/>
              </w:rPr>
              <w:t>state</w:t>
            </w:r>
            <w:r>
              <w:rPr>
                <w:rFonts w:asciiTheme="minorEastAsia" w:eastAsia="宋体" w:hAnsiTheme="minorEastAsia" w:cs="Arial" w:hint="eastAsia"/>
              </w:rPr>
              <w:t>的国际化</w:t>
            </w:r>
          </w:p>
        </w:tc>
      </w:tr>
      <w:tr w:rsidR="006B73A4" w14:paraId="5E8D1A53" w14:textId="77777777">
        <w:trPr>
          <w:cantSplit/>
        </w:trPr>
        <w:tc>
          <w:tcPr>
            <w:tcW w:w="1797" w:type="dxa"/>
          </w:tcPr>
          <w:p w14:paraId="4288EB1B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2017-7-76</w:t>
            </w:r>
          </w:p>
        </w:tc>
        <w:tc>
          <w:tcPr>
            <w:tcW w:w="1560" w:type="dxa"/>
          </w:tcPr>
          <w:p w14:paraId="19B04181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Albert</w:t>
            </w:r>
          </w:p>
        </w:tc>
        <w:tc>
          <w:tcPr>
            <w:tcW w:w="992" w:type="dxa"/>
          </w:tcPr>
          <w:p w14:paraId="19CDAB69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</w:tcPr>
          <w:p w14:paraId="0235A1CE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根据访谈后的需求更新本文档，调整字段及命名</w:t>
            </w:r>
          </w:p>
        </w:tc>
      </w:tr>
      <w:tr w:rsidR="006B73A4" w14:paraId="3CCE7B90" w14:textId="77777777">
        <w:trPr>
          <w:cantSplit/>
        </w:trPr>
        <w:tc>
          <w:tcPr>
            <w:tcW w:w="1797" w:type="dxa"/>
          </w:tcPr>
          <w:p w14:paraId="6637CEB9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2017-7-13</w:t>
            </w:r>
          </w:p>
        </w:tc>
        <w:tc>
          <w:tcPr>
            <w:tcW w:w="1560" w:type="dxa"/>
          </w:tcPr>
          <w:p w14:paraId="0602879F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proofErr w:type="spellStart"/>
            <w:r>
              <w:rPr>
                <w:rFonts w:asciiTheme="minorEastAsia" w:hAnsiTheme="minorEastAsia" w:cs="Arial" w:hint="eastAsia"/>
              </w:rPr>
              <w:t>Zhoujf</w:t>
            </w:r>
            <w:proofErr w:type="spellEnd"/>
          </w:p>
        </w:tc>
        <w:tc>
          <w:tcPr>
            <w:tcW w:w="992" w:type="dxa"/>
          </w:tcPr>
          <w:p w14:paraId="2A198E4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819" w:type="dxa"/>
          </w:tcPr>
          <w:p w14:paraId="3173A6B0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根据2017/7/11日访谈记录，更新本文档</w:t>
            </w:r>
          </w:p>
        </w:tc>
      </w:tr>
    </w:tbl>
    <w:p w14:paraId="5867240B" w14:textId="77777777" w:rsidR="006B73A4" w:rsidRDefault="006B73A4">
      <w:pPr>
        <w:spacing w:before="100" w:beforeAutospacing="1" w:after="100" w:afterAutospacing="1"/>
        <w:ind w:leftChars="771" w:left="1850"/>
        <w:rPr>
          <w:rFonts w:asciiTheme="minorEastAsia" w:hAnsiTheme="minorEastAsia" w:cs="Arial"/>
        </w:rPr>
      </w:pPr>
    </w:p>
    <w:p w14:paraId="07DEA6F2" w14:textId="77777777" w:rsidR="006B73A4" w:rsidRDefault="0011029F">
      <w:pPr>
        <w:spacing w:before="100" w:beforeAutospacing="1" w:after="100" w:afterAutospacing="1"/>
        <w:rPr>
          <w:rFonts w:asciiTheme="minorEastAsia" w:hAnsiTheme="minorEastAsia" w:cs="Arial"/>
          <w:szCs w:val="21"/>
        </w:rPr>
      </w:pPr>
      <w:r>
        <w:rPr>
          <w:rFonts w:asciiTheme="minorEastAsia" w:hAnsiTheme="minorEastAsia" w:cs="Arial" w:hint="eastAsia"/>
          <w:szCs w:val="21"/>
        </w:rPr>
        <w:t>文档审核记录</w:t>
      </w:r>
    </w:p>
    <w:tbl>
      <w:tblPr>
        <w:tblW w:w="91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36"/>
        <w:gridCol w:w="4375"/>
      </w:tblGrid>
      <w:tr w:rsidR="006B73A4" w14:paraId="0A4C9F45" w14:textId="77777777">
        <w:trPr>
          <w:cantSplit/>
          <w:tblHeader/>
        </w:trPr>
        <w:tc>
          <w:tcPr>
            <w:tcW w:w="1809" w:type="dxa"/>
            <w:tcBorders>
              <w:bottom w:val="nil"/>
              <w:right w:val="nil"/>
            </w:tcBorders>
            <w:shd w:val="pct10" w:color="auto" w:fill="auto"/>
          </w:tcPr>
          <w:p w14:paraId="03B74971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日期</w:t>
            </w:r>
          </w:p>
        </w:tc>
        <w:tc>
          <w:tcPr>
            <w:tcW w:w="156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29891805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审核人</w:t>
            </w:r>
          </w:p>
        </w:tc>
        <w:tc>
          <w:tcPr>
            <w:tcW w:w="1436" w:type="dxa"/>
            <w:tcBorders>
              <w:left w:val="nil"/>
              <w:bottom w:val="nil"/>
            </w:tcBorders>
            <w:shd w:val="pct10" w:color="auto" w:fill="auto"/>
          </w:tcPr>
          <w:p w14:paraId="0B6B327D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职务</w:t>
            </w:r>
          </w:p>
        </w:tc>
        <w:tc>
          <w:tcPr>
            <w:tcW w:w="4375" w:type="dxa"/>
            <w:tcBorders>
              <w:left w:val="nil"/>
              <w:bottom w:val="nil"/>
            </w:tcBorders>
            <w:shd w:val="pct10" w:color="auto" w:fill="auto"/>
          </w:tcPr>
          <w:p w14:paraId="2A7CA181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备注</w:t>
            </w:r>
          </w:p>
        </w:tc>
      </w:tr>
      <w:tr w:rsidR="006B73A4" w14:paraId="2A77B82E" w14:textId="77777777">
        <w:trPr>
          <w:cantSplit/>
          <w:trHeight w:hRule="exact" w:val="60"/>
          <w:tblHeader/>
        </w:trPr>
        <w:tc>
          <w:tcPr>
            <w:tcW w:w="1809" w:type="dxa"/>
            <w:tcBorders>
              <w:left w:val="nil"/>
              <w:right w:val="nil"/>
            </w:tcBorders>
            <w:shd w:val="pct50" w:color="auto" w:fill="auto"/>
          </w:tcPr>
          <w:p w14:paraId="3886BF88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560" w:type="dxa"/>
            <w:tcBorders>
              <w:left w:val="nil"/>
              <w:right w:val="nil"/>
            </w:tcBorders>
            <w:shd w:val="pct50" w:color="auto" w:fill="auto"/>
          </w:tcPr>
          <w:p w14:paraId="246E975B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436" w:type="dxa"/>
            <w:tcBorders>
              <w:left w:val="nil"/>
              <w:right w:val="nil"/>
            </w:tcBorders>
            <w:shd w:val="pct50" w:color="auto" w:fill="auto"/>
          </w:tcPr>
          <w:p w14:paraId="41B1347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375" w:type="dxa"/>
            <w:tcBorders>
              <w:left w:val="nil"/>
              <w:right w:val="nil"/>
            </w:tcBorders>
            <w:shd w:val="pct50" w:color="auto" w:fill="auto"/>
          </w:tcPr>
          <w:p w14:paraId="46364166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  <w:tr w:rsidR="006B73A4" w14:paraId="10A5DCA6" w14:textId="77777777">
        <w:trPr>
          <w:cantSplit/>
          <w:tblHeader/>
        </w:trPr>
        <w:tc>
          <w:tcPr>
            <w:tcW w:w="1809" w:type="dxa"/>
            <w:tcBorders>
              <w:top w:val="nil"/>
            </w:tcBorders>
          </w:tcPr>
          <w:p w14:paraId="4DE1732F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2017/7/6</w:t>
            </w:r>
          </w:p>
        </w:tc>
        <w:tc>
          <w:tcPr>
            <w:tcW w:w="1560" w:type="dxa"/>
            <w:tcBorders>
              <w:top w:val="nil"/>
            </w:tcBorders>
          </w:tcPr>
          <w:p w14:paraId="5D0CADEF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/>
              </w:rPr>
              <w:t>Albert</w:t>
            </w:r>
          </w:p>
        </w:tc>
        <w:tc>
          <w:tcPr>
            <w:tcW w:w="1436" w:type="dxa"/>
            <w:tcBorders>
              <w:top w:val="nil"/>
            </w:tcBorders>
          </w:tcPr>
          <w:p w14:paraId="4A799E30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项目经理</w:t>
            </w:r>
          </w:p>
        </w:tc>
        <w:tc>
          <w:tcPr>
            <w:tcW w:w="4375" w:type="dxa"/>
            <w:tcBorders>
              <w:top w:val="nil"/>
            </w:tcBorders>
          </w:tcPr>
          <w:p w14:paraId="36B674A6" w14:textId="77777777" w:rsidR="006B73A4" w:rsidRDefault="0011029F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r>
              <w:rPr>
                <w:rFonts w:asciiTheme="minorEastAsia" w:hAnsiTheme="minorEastAsia" w:cs="Arial" w:hint="eastAsia"/>
              </w:rPr>
              <w:t>审核更新本文档、调整部分排版</w:t>
            </w:r>
          </w:p>
        </w:tc>
      </w:tr>
      <w:tr w:rsidR="006B73A4" w14:paraId="50368F21" w14:textId="77777777">
        <w:trPr>
          <w:cantSplit/>
          <w:tblHeader/>
        </w:trPr>
        <w:tc>
          <w:tcPr>
            <w:tcW w:w="1809" w:type="dxa"/>
          </w:tcPr>
          <w:p w14:paraId="460E85B3" w14:textId="7E59FFB2" w:rsidR="006B73A4" w:rsidRDefault="00F75646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ins w:id="2" w:author="Albert Mao" w:date="2017-07-13T16:47:00Z">
              <w:r>
                <w:rPr>
                  <w:rFonts w:asciiTheme="minorEastAsia" w:hAnsiTheme="minorEastAsia" w:cs="Arial" w:hint="eastAsia"/>
                </w:rPr>
                <w:t>2017/7/13</w:t>
              </w:r>
            </w:ins>
          </w:p>
        </w:tc>
        <w:tc>
          <w:tcPr>
            <w:tcW w:w="1560" w:type="dxa"/>
          </w:tcPr>
          <w:p w14:paraId="362C031D" w14:textId="5DB3417B" w:rsidR="006B73A4" w:rsidRDefault="00F75646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ins w:id="3" w:author="Albert Mao" w:date="2017-07-13T16:47:00Z">
              <w:r>
                <w:rPr>
                  <w:rFonts w:asciiTheme="minorEastAsia" w:hAnsiTheme="minorEastAsia" w:cs="Arial" w:hint="eastAsia"/>
                </w:rPr>
                <w:t>Albert</w:t>
              </w:r>
            </w:ins>
          </w:p>
        </w:tc>
        <w:tc>
          <w:tcPr>
            <w:tcW w:w="1436" w:type="dxa"/>
          </w:tcPr>
          <w:p w14:paraId="51803644" w14:textId="78CDC97A" w:rsidR="006B73A4" w:rsidRDefault="000942C8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ins w:id="4" w:author="Albert Mao" w:date="2017-07-13T16:47:00Z">
              <w:r>
                <w:rPr>
                  <w:rFonts w:asciiTheme="minorEastAsia" w:hAnsiTheme="minorEastAsia" w:cs="Arial" w:hint="eastAsia"/>
                </w:rPr>
                <w:t>项目经理</w:t>
              </w:r>
            </w:ins>
          </w:p>
        </w:tc>
        <w:tc>
          <w:tcPr>
            <w:tcW w:w="4375" w:type="dxa"/>
          </w:tcPr>
          <w:p w14:paraId="3EAEBA86" w14:textId="759F6EAE" w:rsidR="006B73A4" w:rsidRDefault="00F75646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  <w:ins w:id="5" w:author="Albert Mao" w:date="2017-07-13T16:47:00Z">
              <w:r>
                <w:rPr>
                  <w:rFonts w:asciiTheme="minorEastAsia" w:hAnsiTheme="minorEastAsia" w:cs="Arial" w:hint="eastAsia"/>
                </w:rPr>
                <w:t>补充设计文档中的需求部分，调整部分排版</w:t>
              </w:r>
            </w:ins>
          </w:p>
        </w:tc>
      </w:tr>
      <w:tr w:rsidR="006B73A4" w14:paraId="6B7D92E3" w14:textId="77777777">
        <w:trPr>
          <w:cantSplit/>
          <w:tblHeader/>
        </w:trPr>
        <w:tc>
          <w:tcPr>
            <w:tcW w:w="1809" w:type="dxa"/>
          </w:tcPr>
          <w:p w14:paraId="581DC6C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560" w:type="dxa"/>
          </w:tcPr>
          <w:p w14:paraId="095F4EFC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436" w:type="dxa"/>
          </w:tcPr>
          <w:p w14:paraId="2865BDBD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375" w:type="dxa"/>
          </w:tcPr>
          <w:p w14:paraId="622CCB3B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  <w:tr w:rsidR="006B73A4" w14:paraId="3D16CC54" w14:textId="77777777">
        <w:trPr>
          <w:cantSplit/>
          <w:tblHeader/>
        </w:trPr>
        <w:tc>
          <w:tcPr>
            <w:tcW w:w="1809" w:type="dxa"/>
          </w:tcPr>
          <w:p w14:paraId="4B79035A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560" w:type="dxa"/>
          </w:tcPr>
          <w:p w14:paraId="7C827B51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436" w:type="dxa"/>
          </w:tcPr>
          <w:p w14:paraId="34C1DAA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375" w:type="dxa"/>
          </w:tcPr>
          <w:p w14:paraId="0BEDCE7A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  <w:tr w:rsidR="006B73A4" w14:paraId="6D0CEAB1" w14:textId="77777777">
        <w:trPr>
          <w:cantSplit/>
          <w:tblHeader/>
        </w:trPr>
        <w:tc>
          <w:tcPr>
            <w:tcW w:w="1809" w:type="dxa"/>
          </w:tcPr>
          <w:p w14:paraId="2EA97A39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560" w:type="dxa"/>
          </w:tcPr>
          <w:p w14:paraId="36C2B007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436" w:type="dxa"/>
          </w:tcPr>
          <w:p w14:paraId="65E7D5C8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375" w:type="dxa"/>
          </w:tcPr>
          <w:p w14:paraId="0A014050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  <w:tr w:rsidR="006B73A4" w14:paraId="4B9F9A0F" w14:textId="77777777">
        <w:trPr>
          <w:cantSplit/>
          <w:tblHeader/>
        </w:trPr>
        <w:tc>
          <w:tcPr>
            <w:tcW w:w="1809" w:type="dxa"/>
          </w:tcPr>
          <w:p w14:paraId="239479E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560" w:type="dxa"/>
          </w:tcPr>
          <w:p w14:paraId="121507C2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1436" w:type="dxa"/>
          </w:tcPr>
          <w:p w14:paraId="4BD74E7B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  <w:tc>
          <w:tcPr>
            <w:tcW w:w="4375" w:type="dxa"/>
          </w:tcPr>
          <w:p w14:paraId="1DEA9695" w14:textId="77777777" w:rsidR="006B73A4" w:rsidRDefault="006B73A4">
            <w:pPr>
              <w:spacing w:before="100" w:beforeAutospacing="1" w:after="100" w:afterAutospacing="1"/>
              <w:rPr>
                <w:rFonts w:asciiTheme="minorEastAsia" w:hAnsiTheme="minorEastAsia" w:cs="Arial"/>
              </w:rPr>
            </w:pPr>
          </w:p>
        </w:tc>
      </w:tr>
    </w:tbl>
    <w:p w14:paraId="44E619AD" w14:textId="77777777" w:rsidR="006B73A4" w:rsidRDefault="006B73A4">
      <w:pPr>
        <w:contextualSpacing/>
        <w:jc w:val="right"/>
        <w:rPr>
          <w:rFonts w:cs="Arial"/>
        </w:rPr>
      </w:pPr>
    </w:p>
    <w:p w14:paraId="4A73CEB9" w14:textId="77777777" w:rsidR="006B73A4" w:rsidRDefault="0011029F">
      <w:pPr>
        <w:rPr>
          <w:rFonts w:cs="Arial"/>
        </w:rPr>
      </w:pPr>
      <w:r>
        <w:rPr>
          <w:rFonts w:cs="Arial"/>
        </w:rPr>
        <w:br w:type="page"/>
      </w:r>
    </w:p>
    <w:p w14:paraId="57CE76FB" w14:textId="77777777" w:rsidR="006B73A4" w:rsidRDefault="006B73A4">
      <w:pPr>
        <w:pStyle w:val="NormalWeb"/>
      </w:pPr>
    </w:p>
    <w:p w14:paraId="26B76AFA" w14:textId="36575136" w:rsidR="006B73A4" w:rsidRDefault="00FA12F5">
      <w:pPr>
        <w:pStyle w:val="Heading1"/>
        <w:pPrChange w:id="6" w:author="Albert Mao" w:date="2017-07-13T16:47:00Z">
          <w:pPr>
            <w:jc w:val="left"/>
          </w:pPr>
        </w:pPrChange>
      </w:pPr>
      <w:ins w:id="7" w:author="Albert Mao" w:date="2017-07-13T16:47:00Z">
        <w:r>
          <w:rPr>
            <w:rFonts w:hint="eastAsia"/>
          </w:rPr>
          <w:t>一、</w:t>
        </w:r>
      </w:ins>
      <w:r w:rsidR="0011029F">
        <w:rPr>
          <w:rFonts w:hint="eastAsia"/>
        </w:rPr>
        <w:t>广西院合同管理</w:t>
      </w:r>
      <w:ins w:id="8" w:author="Albert Mao" w:date="2017-07-13T16:47:00Z">
        <w:r>
          <w:rPr>
            <w:rFonts w:hint="eastAsia"/>
          </w:rPr>
          <w:t>总体</w:t>
        </w:r>
      </w:ins>
      <w:r w:rsidR="0011029F">
        <w:rPr>
          <w:rFonts w:hint="eastAsia"/>
        </w:rPr>
        <w:t>需求</w:t>
      </w:r>
      <w:del w:id="9" w:author="Albert Mao" w:date="2017-07-13T16:47:00Z">
        <w:r w:rsidR="0011029F" w:rsidDel="00FA12F5">
          <w:rPr>
            <w:rFonts w:hint="eastAsia"/>
          </w:rPr>
          <w:delText>内容：</w:delText>
        </w:r>
      </w:del>
    </w:p>
    <w:p w14:paraId="658FD2F5" w14:textId="77777777" w:rsidR="006B73A4" w:rsidRDefault="0011029F">
      <w:pPr>
        <w:jc w:val="left"/>
        <w:rPr>
          <w:rFonts w:eastAsia="宋体"/>
          <w:szCs w:val="21"/>
        </w:rPr>
      </w:pPr>
      <w:r>
        <w:rPr>
          <w:rFonts w:eastAsia="宋体" w:hint="eastAsia"/>
          <w:szCs w:val="21"/>
        </w:rPr>
        <w:t>合同管理流程：</w:t>
      </w:r>
    </w:p>
    <w:p w14:paraId="599CEE8C" w14:textId="77777777" w:rsidR="006B73A4" w:rsidRDefault="0011029F">
      <w:pPr>
        <w:pStyle w:val="ListParagraph1"/>
        <w:numPr>
          <w:ilvl w:val="0"/>
          <w:numId w:val="1"/>
        </w:numPr>
        <w:ind w:firstLine="480"/>
      </w:pPr>
      <w:r>
        <w:rPr>
          <w:rFonts w:hint="eastAsia"/>
        </w:rPr>
        <w:t>主要监控合同流转过程状态改变</w:t>
      </w:r>
    </w:p>
    <w:p w14:paraId="74786020" w14:textId="77777777" w:rsidR="006B73A4" w:rsidRDefault="0011029F">
      <w:pPr>
        <w:pStyle w:val="ListParagraph1"/>
        <w:numPr>
          <w:ilvl w:val="0"/>
          <w:numId w:val="1"/>
        </w:numPr>
        <w:ind w:firstLine="480"/>
      </w:pPr>
      <w:r>
        <w:rPr>
          <w:rFonts w:hint="eastAsia"/>
        </w:rPr>
        <w:t>状态变化后消息通知相关干系人</w:t>
      </w:r>
    </w:p>
    <w:p w14:paraId="490CA1B6" w14:textId="77777777" w:rsidR="006B73A4" w:rsidRDefault="0011029F">
      <w:pPr>
        <w:pStyle w:val="ListParagraph1"/>
        <w:numPr>
          <w:ilvl w:val="0"/>
          <w:numId w:val="1"/>
        </w:numPr>
        <w:ind w:firstLine="480"/>
      </w:pPr>
      <w:r>
        <w:rPr>
          <w:rFonts w:hint="eastAsia"/>
        </w:rPr>
        <w:t>统计合同所属项目的信息，尤其关注合同经营产值的变化情况</w:t>
      </w:r>
    </w:p>
    <w:p w14:paraId="04A4A727" w14:textId="77777777" w:rsidR="006B73A4" w:rsidRPr="00484370" w:rsidRDefault="0011029F">
      <w:pPr>
        <w:pStyle w:val="ListParagraph"/>
        <w:numPr>
          <w:ilvl w:val="0"/>
          <w:numId w:val="2"/>
        </w:numPr>
        <w:ind w:firstLineChars="0"/>
        <w:jc w:val="left"/>
        <w:rPr>
          <w:ins w:id="10" w:author="Albert Mao" w:date="2017-07-13T16:44:00Z"/>
          <w:rFonts w:eastAsia="宋体"/>
          <w:szCs w:val="21"/>
          <w:rPrChange w:id="11" w:author="Albert Mao" w:date="2017-07-13T16:44:00Z">
            <w:rPr>
              <w:ins w:id="12" w:author="Albert Mao" w:date="2017-07-13T16:44:00Z"/>
            </w:rPr>
          </w:rPrChange>
        </w:rPr>
        <w:pPrChange w:id="13" w:author="Albert Mao" w:date="2017-07-13T16:44:00Z">
          <w:pPr>
            <w:jc w:val="left"/>
          </w:pPr>
        </w:pPrChange>
      </w:pPr>
      <w:del w:id="14" w:author="Albert Mao" w:date="2017-07-13T16:44:00Z">
        <w:r w:rsidRPr="00484370" w:rsidDel="00484370">
          <w:rPr>
            <w:rFonts w:eastAsia="宋体"/>
            <w:szCs w:val="21"/>
            <w:rPrChange w:id="15" w:author="Albert Mao" w:date="2017-07-13T16:44:00Z">
              <w:rPr/>
            </w:rPrChange>
          </w:rPr>
          <w:delText>A.</w:delText>
        </w:r>
      </w:del>
      <w:r w:rsidRPr="00484370">
        <w:rPr>
          <w:rFonts w:eastAsia="宋体" w:hint="eastAsia"/>
          <w:szCs w:val="21"/>
          <w:rPrChange w:id="16" w:author="Albert Mao" w:date="2017-07-13T16:44:00Z">
            <w:rPr>
              <w:rFonts w:hint="eastAsia"/>
            </w:rPr>
          </w:rPrChange>
        </w:rPr>
        <w:t>系统中增加合同信息字段：</w:t>
      </w:r>
    </w:p>
    <w:p w14:paraId="3BAD2317" w14:textId="77777777" w:rsidR="00484370" w:rsidRPr="00484370" w:rsidRDefault="00484370">
      <w:pPr>
        <w:pStyle w:val="ListParagraph"/>
        <w:ind w:left="360" w:firstLineChars="0" w:firstLine="0"/>
        <w:jc w:val="left"/>
        <w:rPr>
          <w:rFonts w:eastAsia="宋体"/>
          <w:szCs w:val="21"/>
          <w:rPrChange w:id="17" w:author="Albert Mao" w:date="2017-07-13T16:44:00Z">
            <w:rPr/>
          </w:rPrChange>
        </w:rPr>
        <w:pPrChange w:id="18" w:author="Albert Mao" w:date="2017-07-13T16:44:00Z">
          <w:pPr>
            <w:jc w:val="left"/>
          </w:pPr>
        </w:pPrChange>
      </w:pPr>
      <w:ins w:id="19" w:author="Albert Mao" w:date="2017-07-13T16:44:00Z">
        <w:r>
          <w:rPr>
            <w:rFonts w:eastAsia="宋体" w:hint="eastAsia"/>
            <w:szCs w:val="21"/>
          </w:rPr>
          <w:t>系统中增加合同</w:t>
        </w:r>
      </w:ins>
      <w:ins w:id="20" w:author="Albert Mao" w:date="2017-07-13T16:45:00Z">
        <w:r>
          <w:rPr>
            <w:rFonts w:eastAsia="宋体" w:hint="eastAsia"/>
            <w:szCs w:val="21"/>
          </w:rPr>
          <w:t>信息</w:t>
        </w:r>
      </w:ins>
      <w:ins w:id="21" w:author="Albert Mao" w:date="2017-07-13T16:44:00Z">
        <w:r>
          <w:rPr>
            <w:rFonts w:eastAsia="宋体" w:hint="eastAsia"/>
            <w:szCs w:val="21"/>
          </w:rPr>
          <w:t>的录入表单，对合同生命周期进行管理和审批</w:t>
        </w:r>
      </w:ins>
    </w:p>
    <w:p w14:paraId="7C27EB5D" w14:textId="77777777" w:rsidR="00484370" w:rsidRPr="00484370" w:rsidRDefault="0011029F">
      <w:pPr>
        <w:pStyle w:val="ListParagraph"/>
        <w:numPr>
          <w:ilvl w:val="0"/>
          <w:numId w:val="2"/>
        </w:numPr>
        <w:ind w:firstLineChars="0"/>
        <w:jc w:val="left"/>
        <w:rPr>
          <w:ins w:id="22" w:author="Albert Mao" w:date="2017-07-13T16:44:00Z"/>
          <w:rFonts w:eastAsia="宋体"/>
          <w:szCs w:val="21"/>
          <w:rPrChange w:id="23" w:author="Albert Mao" w:date="2017-07-13T16:44:00Z">
            <w:rPr>
              <w:ins w:id="24" w:author="Albert Mao" w:date="2017-07-13T16:44:00Z"/>
            </w:rPr>
          </w:rPrChange>
        </w:rPr>
        <w:pPrChange w:id="25" w:author="Albert Mao" w:date="2017-07-13T16:44:00Z">
          <w:pPr>
            <w:jc w:val="left"/>
          </w:pPr>
        </w:pPrChange>
      </w:pPr>
      <w:del w:id="26" w:author="Albert Mao" w:date="2017-07-13T16:44:00Z">
        <w:r w:rsidRPr="00484370" w:rsidDel="00484370">
          <w:rPr>
            <w:rFonts w:eastAsia="宋体" w:hint="eastAsia"/>
            <w:szCs w:val="21"/>
            <w:rPrChange w:id="27" w:author="Albert Mao" w:date="2017-07-13T16:44:00Z">
              <w:rPr>
                <w:rFonts w:hint="eastAsia"/>
              </w:rPr>
            </w:rPrChange>
          </w:rPr>
          <w:delText>系统中已经用</w:delText>
        </w:r>
        <w:r w:rsidRPr="00484370" w:rsidDel="00484370">
          <w:rPr>
            <w:rFonts w:eastAsia="宋体"/>
            <w:szCs w:val="21"/>
            <w:rPrChange w:id="28" w:author="Albert Mao" w:date="2017-07-13T16:44:00Z">
              <w:rPr/>
            </w:rPrChange>
          </w:rPr>
          <w:delText>route</w:delText>
        </w:r>
        <w:r w:rsidRPr="00484370" w:rsidDel="00484370">
          <w:rPr>
            <w:rFonts w:eastAsia="宋体" w:hint="eastAsia"/>
            <w:szCs w:val="21"/>
            <w:rPrChange w:id="29" w:author="Albert Mao" w:date="2017-07-13T16:44:00Z">
              <w:rPr>
                <w:rFonts w:hint="eastAsia"/>
              </w:rPr>
            </w:rPrChange>
          </w:rPr>
          <w:delText>配置好流程，在</w:delText>
        </w:r>
        <w:r w:rsidRPr="00484370" w:rsidDel="00484370">
          <w:rPr>
            <w:rFonts w:eastAsia="宋体"/>
            <w:szCs w:val="21"/>
            <w:rPrChange w:id="30" w:author="Albert Mao" w:date="2017-07-13T16:44:00Z">
              <w:rPr/>
            </w:rPrChange>
          </w:rPr>
          <w:delText>Enovia</w:delText>
        </w:r>
        <w:r w:rsidRPr="00484370" w:rsidDel="00484370">
          <w:rPr>
            <w:rFonts w:eastAsia="宋体" w:hint="eastAsia"/>
            <w:szCs w:val="21"/>
            <w:rPrChange w:id="31" w:author="Albert Mao" w:date="2017-07-13T16:44:00Z">
              <w:rPr>
                <w:rFonts w:hint="eastAsia"/>
              </w:rPr>
            </w:rPrChange>
          </w:rPr>
          <w:delText>的</w:delText>
        </w:r>
        <w:r w:rsidRPr="00484370" w:rsidDel="00484370">
          <w:rPr>
            <w:rFonts w:eastAsia="宋体"/>
            <w:szCs w:val="21"/>
            <w:rPrChange w:id="32" w:author="Albert Mao" w:date="2017-07-13T16:44:00Z">
              <w:rPr/>
            </w:rPrChange>
          </w:rPr>
          <w:delText>route</w:delText>
        </w:r>
        <w:r w:rsidRPr="00484370" w:rsidDel="00484370">
          <w:rPr>
            <w:rFonts w:eastAsia="宋体" w:hint="eastAsia"/>
            <w:szCs w:val="21"/>
            <w:rPrChange w:id="33" w:author="Albert Mao" w:date="2017-07-13T16:44:00Z">
              <w:rPr>
                <w:rFonts w:hint="eastAsia"/>
              </w:rPr>
            </w:rPrChange>
          </w:rPr>
          <w:delText>流程中，无法通过</w:delText>
        </w:r>
        <w:r w:rsidRPr="00484370" w:rsidDel="00484370">
          <w:rPr>
            <w:rFonts w:eastAsia="宋体"/>
            <w:szCs w:val="21"/>
            <w:rPrChange w:id="34" w:author="Albert Mao" w:date="2017-07-13T16:44:00Z">
              <w:rPr/>
            </w:rPrChange>
          </w:rPr>
          <w:delText>OOTB</w:delText>
        </w:r>
        <w:r w:rsidRPr="00484370" w:rsidDel="00484370">
          <w:rPr>
            <w:rFonts w:eastAsia="宋体" w:hint="eastAsia"/>
            <w:szCs w:val="21"/>
            <w:rPrChange w:id="35" w:author="Albert Mao" w:date="2017-07-13T16:44:00Z">
              <w:rPr>
                <w:rFonts w:hint="eastAsia"/>
              </w:rPr>
            </w:rPrChange>
          </w:rPr>
          <w:delText>配置增加定义字段，需要修改后台的数据模型，以实现特定属性字段的增加。</w:delText>
        </w:r>
      </w:del>
      <w:ins w:id="36" w:author="Albert Mao" w:date="2017-07-13T16:43:00Z">
        <w:r w:rsidR="00484370" w:rsidRPr="00484370">
          <w:rPr>
            <w:rFonts w:eastAsia="宋体" w:hint="eastAsia"/>
            <w:szCs w:val="21"/>
            <w:rPrChange w:id="37" w:author="Albert Mao" w:date="2017-07-13T16:44:00Z">
              <w:rPr>
                <w:rFonts w:hint="eastAsia"/>
              </w:rPr>
            </w:rPrChange>
          </w:rPr>
          <w:t>系统中增加招标信息字段</w:t>
        </w:r>
      </w:ins>
    </w:p>
    <w:p w14:paraId="227D4FF7" w14:textId="77777777" w:rsidR="00484370" w:rsidRPr="00484370" w:rsidRDefault="00484370">
      <w:pPr>
        <w:pStyle w:val="ListParagraph"/>
        <w:ind w:left="360" w:firstLineChars="0" w:firstLine="0"/>
        <w:jc w:val="left"/>
        <w:rPr>
          <w:ins w:id="38" w:author="Albert Mao" w:date="2017-07-13T16:43:00Z"/>
          <w:rFonts w:eastAsia="宋体"/>
          <w:szCs w:val="21"/>
          <w:rPrChange w:id="39" w:author="Albert Mao" w:date="2017-07-13T16:44:00Z">
            <w:rPr>
              <w:ins w:id="40" w:author="Albert Mao" w:date="2017-07-13T16:43:00Z"/>
            </w:rPr>
          </w:rPrChange>
        </w:rPr>
        <w:pPrChange w:id="41" w:author="Albert Mao" w:date="2017-07-13T16:44:00Z">
          <w:pPr>
            <w:jc w:val="left"/>
          </w:pPr>
        </w:pPrChange>
      </w:pPr>
      <w:ins w:id="42" w:author="Albert Mao" w:date="2017-07-13T16:44:00Z">
        <w:r>
          <w:rPr>
            <w:rFonts w:eastAsia="宋体" w:hint="eastAsia"/>
            <w:szCs w:val="21"/>
          </w:rPr>
          <w:t>系统中增加招标信息录入表单</w:t>
        </w:r>
      </w:ins>
      <w:ins w:id="43" w:author="Albert Mao" w:date="2017-07-13T16:45:00Z">
        <w:r>
          <w:rPr>
            <w:rFonts w:eastAsia="宋体" w:hint="eastAsia"/>
            <w:szCs w:val="21"/>
          </w:rPr>
          <w:t>，对招标信息生命周期进行管理和控制</w:t>
        </w:r>
      </w:ins>
    </w:p>
    <w:p w14:paraId="3C716FE7" w14:textId="77777777" w:rsidR="00484370" w:rsidRPr="00484370" w:rsidRDefault="00484370">
      <w:pPr>
        <w:pStyle w:val="ListParagraph"/>
        <w:numPr>
          <w:ilvl w:val="0"/>
          <w:numId w:val="2"/>
        </w:numPr>
        <w:ind w:firstLineChars="0"/>
        <w:jc w:val="left"/>
        <w:rPr>
          <w:ins w:id="44" w:author="Albert Mao" w:date="2017-07-13T16:45:00Z"/>
          <w:rFonts w:eastAsia="宋体"/>
          <w:szCs w:val="21"/>
          <w:rPrChange w:id="45" w:author="Albert Mao" w:date="2017-07-13T16:45:00Z">
            <w:rPr>
              <w:ins w:id="46" w:author="Albert Mao" w:date="2017-07-13T16:45:00Z"/>
            </w:rPr>
          </w:rPrChange>
        </w:rPr>
        <w:pPrChange w:id="47" w:author="Albert Mao" w:date="2017-07-13T16:45:00Z">
          <w:pPr>
            <w:jc w:val="left"/>
          </w:pPr>
        </w:pPrChange>
      </w:pPr>
      <w:ins w:id="48" w:author="Albert Mao" w:date="2017-07-13T16:43:00Z">
        <w:r w:rsidRPr="00484370">
          <w:rPr>
            <w:rFonts w:eastAsia="宋体" w:hint="eastAsia"/>
            <w:szCs w:val="21"/>
            <w:rPrChange w:id="49" w:author="Albert Mao" w:date="2017-07-13T16:45:00Z">
              <w:rPr>
                <w:rFonts w:hint="eastAsia"/>
              </w:rPr>
            </w:rPrChange>
          </w:rPr>
          <w:t>可以查询合同清单</w:t>
        </w:r>
      </w:ins>
    </w:p>
    <w:p w14:paraId="66DEBB18" w14:textId="77777777" w:rsidR="00484370" w:rsidRDefault="00484370">
      <w:pPr>
        <w:pStyle w:val="ListParagraph"/>
        <w:ind w:left="360" w:firstLineChars="0" w:firstLine="0"/>
        <w:jc w:val="left"/>
        <w:rPr>
          <w:ins w:id="50" w:author="Albert Mao" w:date="2017-07-13T16:45:00Z"/>
          <w:rFonts w:eastAsia="宋体"/>
          <w:szCs w:val="21"/>
        </w:rPr>
        <w:pPrChange w:id="51" w:author="Albert Mao" w:date="2017-07-13T16:45:00Z">
          <w:pPr>
            <w:jc w:val="left"/>
          </w:pPr>
        </w:pPrChange>
      </w:pPr>
      <w:ins w:id="52" w:author="Albert Mao" w:date="2017-07-13T16:45:00Z">
        <w:r>
          <w:rPr>
            <w:rFonts w:eastAsia="宋体" w:hint="eastAsia"/>
            <w:szCs w:val="21"/>
          </w:rPr>
          <w:t>按年统计合同签定金额和计划签定金额的比值</w:t>
        </w:r>
      </w:ins>
    </w:p>
    <w:p w14:paraId="09BC812E" w14:textId="77777777" w:rsidR="00484370" w:rsidRPr="00484370" w:rsidRDefault="00484370">
      <w:pPr>
        <w:pStyle w:val="ListParagraph"/>
        <w:ind w:left="360" w:firstLineChars="0" w:firstLine="0"/>
        <w:jc w:val="left"/>
        <w:rPr>
          <w:ins w:id="53" w:author="Albert Mao" w:date="2017-07-13T16:43:00Z"/>
          <w:rFonts w:eastAsia="宋体"/>
          <w:szCs w:val="21"/>
          <w:rPrChange w:id="54" w:author="Albert Mao" w:date="2017-07-13T16:45:00Z">
            <w:rPr>
              <w:ins w:id="55" w:author="Albert Mao" w:date="2017-07-13T16:43:00Z"/>
            </w:rPr>
          </w:rPrChange>
        </w:rPr>
        <w:pPrChange w:id="56" w:author="Albert Mao" w:date="2017-07-13T16:45:00Z">
          <w:pPr>
            <w:jc w:val="left"/>
          </w:pPr>
        </w:pPrChange>
      </w:pPr>
      <w:ins w:id="57" w:author="Albert Mao" w:date="2017-07-13T16:45:00Z">
        <w:r>
          <w:rPr>
            <w:rFonts w:eastAsia="宋体" w:hint="eastAsia"/>
            <w:szCs w:val="21"/>
          </w:rPr>
          <w:t>按年统计收款金</w:t>
        </w:r>
      </w:ins>
      <w:ins w:id="58" w:author="Albert Mao" w:date="2017-07-13T16:46:00Z">
        <w:r>
          <w:rPr>
            <w:rFonts w:eastAsia="宋体" w:hint="eastAsia"/>
            <w:szCs w:val="21"/>
          </w:rPr>
          <w:t>额和计划收款金额的比值</w:t>
        </w:r>
      </w:ins>
    </w:p>
    <w:p w14:paraId="1FB4860C" w14:textId="77777777" w:rsidR="00484370" w:rsidRPr="00484370" w:rsidRDefault="00484370">
      <w:pPr>
        <w:pStyle w:val="ListParagraph"/>
        <w:numPr>
          <w:ilvl w:val="0"/>
          <w:numId w:val="2"/>
        </w:numPr>
        <w:ind w:firstLineChars="0"/>
        <w:jc w:val="left"/>
        <w:rPr>
          <w:ins w:id="59" w:author="Albert Mao" w:date="2017-07-13T16:46:00Z"/>
          <w:rFonts w:eastAsia="宋体"/>
          <w:szCs w:val="21"/>
          <w:rPrChange w:id="60" w:author="Albert Mao" w:date="2017-07-13T16:46:00Z">
            <w:rPr>
              <w:ins w:id="61" w:author="Albert Mao" w:date="2017-07-13T16:46:00Z"/>
            </w:rPr>
          </w:rPrChange>
        </w:rPr>
        <w:pPrChange w:id="62" w:author="Albert Mao" w:date="2017-07-13T16:46:00Z">
          <w:pPr>
            <w:jc w:val="left"/>
          </w:pPr>
        </w:pPrChange>
      </w:pPr>
      <w:ins w:id="63" w:author="Albert Mao" w:date="2017-07-13T16:43:00Z">
        <w:r w:rsidRPr="00484370">
          <w:rPr>
            <w:rFonts w:eastAsia="宋体" w:hint="eastAsia"/>
            <w:szCs w:val="21"/>
            <w:rPrChange w:id="64" w:author="Albert Mao" w:date="2017-07-13T16:46:00Z">
              <w:rPr>
                <w:rFonts w:hint="eastAsia"/>
              </w:rPr>
            </w:rPrChange>
          </w:rPr>
          <w:t>可以查询招标清单</w:t>
        </w:r>
      </w:ins>
    </w:p>
    <w:p w14:paraId="6B874702" w14:textId="77777777" w:rsidR="00484370" w:rsidRPr="00484370" w:rsidRDefault="00484370">
      <w:pPr>
        <w:pStyle w:val="ListParagraph"/>
        <w:ind w:left="360" w:firstLineChars="0" w:firstLine="0"/>
        <w:jc w:val="left"/>
        <w:rPr>
          <w:color w:val="FF0000"/>
          <w:szCs w:val="21"/>
          <w:rPrChange w:id="65" w:author="Albert Mao" w:date="2017-07-13T16:46:00Z">
            <w:rPr/>
          </w:rPrChange>
        </w:rPr>
        <w:pPrChange w:id="66" w:author="Albert Mao" w:date="2017-07-13T16:46:00Z">
          <w:pPr>
            <w:jc w:val="left"/>
          </w:pPr>
        </w:pPrChange>
      </w:pPr>
      <w:ins w:id="67" w:author="Albert Mao" w:date="2017-07-13T16:46:00Z">
        <w:r>
          <w:rPr>
            <w:rFonts w:hint="eastAsia"/>
            <w:color w:val="FF0000"/>
            <w:szCs w:val="21"/>
          </w:rPr>
          <w:t>按年列出招标清单信息</w:t>
        </w:r>
      </w:ins>
    </w:p>
    <w:p w14:paraId="3FBC10F6" w14:textId="77777777" w:rsidR="006B73A4" w:rsidRDefault="006B73A4">
      <w:pPr>
        <w:jc w:val="left"/>
        <w:rPr>
          <w:color w:val="FF0000"/>
          <w:szCs w:val="21"/>
        </w:rPr>
      </w:pPr>
    </w:p>
    <w:p w14:paraId="2CE38350" w14:textId="77777777" w:rsidR="006B73A4" w:rsidRDefault="006B73A4">
      <w:pPr>
        <w:jc w:val="left"/>
        <w:rPr>
          <w:color w:val="FF0000"/>
          <w:szCs w:val="21"/>
        </w:rPr>
      </w:pPr>
    </w:p>
    <w:p w14:paraId="2F3154A7" w14:textId="77777777" w:rsidR="006B73A4" w:rsidRDefault="006B73A4">
      <w:pPr>
        <w:jc w:val="left"/>
        <w:rPr>
          <w:color w:val="FF0000"/>
          <w:szCs w:val="21"/>
        </w:rPr>
      </w:pPr>
    </w:p>
    <w:p w14:paraId="1289542D" w14:textId="77777777" w:rsidR="006B73A4" w:rsidRDefault="006B73A4">
      <w:pPr>
        <w:jc w:val="left"/>
        <w:rPr>
          <w:color w:val="FF0000"/>
          <w:szCs w:val="21"/>
        </w:rPr>
      </w:pPr>
    </w:p>
    <w:p w14:paraId="396EFD18" w14:textId="77777777" w:rsidR="006B73A4" w:rsidRDefault="006B73A4">
      <w:pPr>
        <w:jc w:val="left"/>
        <w:rPr>
          <w:color w:val="FF0000"/>
          <w:szCs w:val="21"/>
        </w:rPr>
      </w:pPr>
    </w:p>
    <w:p w14:paraId="71F044C7" w14:textId="77777777" w:rsidR="006B73A4" w:rsidRDefault="006B73A4">
      <w:pPr>
        <w:jc w:val="left"/>
        <w:rPr>
          <w:color w:val="FF0000"/>
          <w:szCs w:val="21"/>
        </w:rPr>
      </w:pPr>
    </w:p>
    <w:p w14:paraId="298B75F0" w14:textId="77777777" w:rsidR="006B73A4" w:rsidRDefault="006B73A4">
      <w:pPr>
        <w:jc w:val="left"/>
        <w:rPr>
          <w:color w:val="FF0000"/>
          <w:szCs w:val="21"/>
        </w:rPr>
      </w:pPr>
    </w:p>
    <w:p w14:paraId="6638448A" w14:textId="77777777" w:rsidR="006B73A4" w:rsidRDefault="006B73A4">
      <w:pPr>
        <w:jc w:val="left"/>
        <w:rPr>
          <w:color w:val="FF0000"/>
          <w:szCs w:val="21"/>
        </w:rPr>
      </w:pPr>
    </w:p>
    <w:p w14:paraId="17AA3F7F" w14:textId="77777777" w:rsidR="006B73A4" w:rsidRDefault="006B73A4">
      <w:pPr>
        <w:jc w:val="left"/>
        <w:rPr>
          <w:color w:val="FF0000"/>
          <w:szCs w:val="21"/>
        </w:rPr>
      </w:pPr>
    </w:p>
    <w:p w14:paraId="7952AB0C" w14:textId="77777777" w:rsidR="006B73A4" w:rsidRDefault="006B73A4">
      <w:pPr>
        <w:jc w:val="left"/>
        <w:rPr>
          <w:color w:val="FF0000"/>
          <w:szCs w:val="21"/>
        </w:rPr>
      </w:pPr>
    </w:p>
    <w:p w14:paraId="7378E93C" w14:textId="77777777" w:rsidR="006B73A4" w:rsidRDefault="006B73A4">
      <w:pPr>
        <w:jc w:val="left"/>
        <w:rPr>
          <w:color w:val="FF0000"/>
          <w:szCs w:val="21"/>
        </w:rPr>
      </w:pPr>
    </w:p>
    <w:p w14:paraId="0098A8FF" w14:textId="77777777" w:rsidR="006B73A4" w:rsidRDefault="006B73A4">
      <w:pPr>
        <w:jc w:val="left"/>
        <w:rPr>
          <w:color w:val="FF0000"/>
          <w:szCs w:val="21"/>
        </w:rPr>
      </w:pPr>
    </w:p>
    <w:p w14:paraId="7B97FE66" w14:textId="77777777" w:rsidR="006B73A4" w:rsidRDefault="0011029F">
      <w:pPr>
        <w:jc w:val="left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说明：本实例所有schema\组件\JSP\JPO等.都以</w:t>
      </w:r>
      <w:proofErr w:type="spellStart"/>
      <w:r>
        <w:rPr>
          <w:rFonts w:hint="eastAsia"/>
          <w:color w:val="FF0000"/>
          <w:szCs w:val="21"/>
        </w:rPr>
        <w:t>Bmbim_contract</w:t>
      </w:r>
      <w:proofErr w:type="spellEnd"/>
      <w:r>
        <w:rPr>
          <w:rFonts w:hint="eastAsia"/>
          <w:color w:val="FF0000"/>
          <w:szCs w:val="21"/>
        </w:rPr>
        <w:t xml:space="preserve"> 为前缀，便于统一查询。</w:t>
      </w:r>
    </w:p>
    <w:p w14:paraId="11077F00" w14:textId="77777777" w:rsidR="006B73A4" w:rsidRDefault="006B73A4"/>
    <w:p w14:paraId="679FF040" w14:textId="77777777" w:rsidR="006B73A4" w:rsidRDefault="006B73A4">
      <w:pPr>
        <w:sectPr w:rsidR="006B73A4">
          <w:headerReference w:type="default" r:id="rId9"/>
          <w:pgSz w:w="11900" w:h="16840"/>
          <w:pgMar w:top="1440" w:right="1440" w:bottom="1440" w:left="1440" w:header="851" w:footer="992" w:gutter="0"/>
          <w:cols w:space="425"/>
          <w:docGrid w:type="lines" w:linePitch="423"/>
        </w:sectPr>
      </w:pPr>
    </w:p>
    <w:p w14:paraId="7DD0AB80" w14:textId="4647DC78" w:rsidR="006B73A4" w:rsidRDefault="00FA12F5">
      <w:pPr>
        <w:pStyle w:val="Heading1"/>
      </w:pPr>
      <w:ins w:id="68" w:author="Albert Mao" w:date="2017-07-13T16:48:00Z">
        <w:r>
          <w:rPr>
            <w:rFonts w:hint="eastAsia"/>
          </w:rPr>
          <w:lastRenderedPageBreak/>
          <w:t>二</w:t>
        </w:r>
      </w:ins>
      <w:ins w:id="69" w:author="Albert Mao" w:date="2017-07-13T16:32:00Z">
        <w:r w:rsidR="00D212BB">
          <w:rPr>
            <w:rFonts w:hint="eastAsia"/>
          </w:rPr>
          <w:t>、</w:t>
        </w:r>
      </w:ins>
      <w:ins w:id="70" w:author="Albert Mao" w:date="2017-07-13T16:52:00Z">
        <w:r w:rsidR="00875980">
          <w:rPr>
            <w:rFonts w:hint="eastAsia"/>
          </w:rPr>
          <w:t>合同管理</w:t>
        </w:r>
      </w:ins>
      <w:ins w:id="71" w:author="Albert Mao" w:date="2017-07-13T16:48:00Z">
        <w:r>
          <w:rPr>
            <w:rFonts w:hint="eastAsia"/>
          </w:rPr>
          <w:t>模型</w:t>
        </w:r>
      </w:ins>
      <w:r w:rsidR="0011029F">
        <w:rPr>
          <w:rFonts w:hint="eastAsia"/>
        </w:rPr>
        <w:t>设计</w:t>
      </w:r>
      <w:del w:id="72" w:author="Albert Mao" w:date="2017-07-13T16:48:00Z">
        <w:r w:rsidR="0011029F" w:rsidDel="00FA12F5">
          <w:rPr>
            <w:rFonts w:hint="eastAsia"/>
          </w:rPr>
          <w:delText>文档</w:delText>
        </w:r>
      </w:del>
    </w:p>
    <w:p w14:paraId="49504F0D" w14:textId="715C78FD" w:rsidR="006B73A4" w:rsidRDefault="00B72615" w:rsidP="00B72615">
      <w:pPr>
        <w:pStyle w:val="Heading2"/>
      </w:pPr>
      <w:ins w:id="73" w:author="Albert Mao" w:date="2017-07-13T16:38:00Z">
        <w:r>
          <w:rPr>
            <w:rFonts w:hint="eastAsia"/>
          </w:rPr>
          <w:t xml:space="preserve">1. </w:t>
        </w:r>
      </w:ins>
      <w:r w:rsidR="0011029F">
        <w:rPr>
          <w:rFonts w:hint="eastAsia"/>
        </w:rPr>
        <w:t>合同</w:t>
      </w:r>
      <w:ins w:id="74" w:author="Albert Mao" w:date="2017-07-13T16:48:00Z">
        <w:r w:rsidR="00FA12F5">
          <w:rPr>
            <w:rFonts w:hint="eastAsia"/>
          </w:rPr>
          <w:t>数据</w:t>
        </w:r>
      </w:ins>
      <w:ins w:id="75" w:author="Albert Mao" w:date="2017-07-13T16:52:00Z">
        <w:r w:rsidR="00F975DC">
          <w:rPr>
            <w:rFonts w:hint="eastAsia"/>
          </w:rPr>
          <w:t>字段</w:t>
        </w:r>
      </w:ins>
      <w:r w:rsidR="0011029F">
        <w:rPr>
          <w:rFonts w:hint="eastAsia"/>
        </w:rPr>
        <w:t>设计</w:t>
      </w:r>
      <w:del w:id="76" w:author="Albert Mao" w:date="2017-07-13T16:48:00Z">
        <w:r w:rsidR="0011029F" w:rsidDel="00FA12F5">
          <w:rPr>
            <w:rFonts w:hint="eastAsia"/>
          </w:rPr>
          <w:delText>文档</w:delText>
        </w:r>
      </w:del>
    </w:p>
    <w:p w14:paraId="28F581D0" w14:textId="0C90DA52" w:rsidR="006B73A4" w:rsidRDefault="00B72615" w:rsidP="00B72615">
      <w:pPr>
        <w:pStyle w:val="Heading3"/>
      </w:pPr>
      <w:ins w:id="77" w:author="Albert Mao" w:date="2017-07-13T16:38:00Z">
        <w:r>
          <w:rPr>
            <w:rFonts w:hint="eastAsia"/>
          </w:rPr>
          <w:t>1.1</w:t>
        </w:r>
      </w:ins>
      <w:ins w:id="78" w:author="Albert Mao" w:date="2017-07-13T16:40:00Z">
        <w:r w:rsidR="00484370">
          <w:rPr>
            <w:rFonts w:hint="eastAsia"/>
          </w:rPr>
          <w:t xml:space="preserve"> </w:t>
        </w:r>
      </w:ins>
      <w:ins w:id="79" w:author="Albert Mao" w:date="2017-07-13T16:55:00Z">
        <w:r>
          <w:rPr>
            <w:rFonts w:hint="eastAsia"/>
          </w:rPr>
          <w:t>合同</w:t>
        </w:r>
      </w:ins>
      <w:r w:rsidR="0011029F">
        <w:rPr>
          <w:rFonts w:hint="eastAsia"/>
        </w:rPr>
        <w:t>Schema</w:t>
      </w:r>
    </w:p>
    <w:p w14:paraId="6D81C51A" w14:textId="77777777" w:rsidR="006B73A4" w:rsidRDefault="0011029F">
      <w:r>
        <w:object w:dxaOrig="9018" w:dyaOrig="9665" w14:anchorId="09596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483.25pt" o:ole="">
            <v:imagedata r:id="rId10" o:title=""/>
            <o:lock v:ext="edit" aspectratio="f"/>
          </v:shape>
          <o:OLEObject Type="Embed" ProgID="Visio.Drawing.15" ShapeID="_x0000_i1025" DrawAspect="Content" ObjectID="_1561473432" r:id="rId11"/>
        </w:object>
      </w:r>
    </w:p>
    <w:p w14:paraId="26736DA8" w14:textId="1C7D3FDA" w:rsidR="006B73A4" w:rsidRDefault="00484370">
      <w:pPr>
        <w:pStyle w:val="Heading3"/>
      </w:pPr>
      <w:ins w:id="80" w:author="Albert Mao" w:date="2017-07-13T16:40:00Z">
        <w:r>
          <w:rPr>
            <w:rFonts w:hint="eastAsia"/>
          </w:rPr>
          <w:t xml:space="preserve">1.2 </w:t>
        </w:r>
      </w:ins>
      <w:ins w:id="81" w:author="Albert Mao" w:date="2017-07-13T16:55:00Z">
        <w:r w:rsidR="00B72615">
          <w:rPr>
            <w:rFonts w:hint="eastAsia"/>
          </w:rPr>
          <w:t>合同</w:t>
        </w:r>
      </w:ins>
      <w:r w:rsidR="0011029F">
        <w:rPr>
          <w:rFonts w:hint="eastAsia"/>
        </w:rPr>
        <w:t>Schema说明</w:t>
      </w:r>
    </w:p>
    <w:p w14:paraId="35429F92" w14:textId="1165E782" w:rsidR="006B73A4" w:rsidRDefault="00F80211">
      <w:pPr>
        <w:pStyle w:val="Heading4"/>
        <w:pPrChange w:id="82" w:author="Albert Mao" w:date="2017-07-13T16:54:00Z">
          <w:pPr/>
        </w:pPrChange>
      </w:pPr>
      <w:ins w:id="83" w:author="Albert Mao" w:date="2017-07-13T16:49:00Z">
        <w:r>
          <w:rPr>
            <w:rFonts w:hint="eastAsia"/>
          </w:rPr>
          <w:t xml:space="preserve">1.2.1 </w:t>
        </w:r>
      </w:ins>
      <w:ins w:id="84" w:author="Albert Mao" w:date="2017-07-13T16:55:00Z">
        <w:r w:rsidR="00B72615">
          <w:rPr>
            <w:rFonts w:hint="eastAsia"/>
          </w:rPr>
          <w:t>合同</w:t>
        </w:r>
      </w:ins>
      <w:r w:rsidR="0011029F">
        <w:rPr>
          <w:rFonts w:hint="eastAsia"/>
        </w:rPr>
        <w:t>Type</w:t>
      </w:r>
    </w:p>
    <w:p w14:paraId="57F08033" w14:textId="77777777" w:rsidR="006B73A4" w:rsidRDefault="0011029F">
      <w:proofErr w:type="spellStart"/>
      <w:r>
        <w:rPr>
          <w:rFonts w:hint="eastAsia"/>
        </w:rPr>
        <w:t>Bmbim_contract</w:t>
      </w:r>
      <w:proofErr w:type="spellEnd"/>
      <w:r>
        <w:rPr>
          <w:rFonts w:hint="eastAsia"/>
        </w:rPr>
        <w:t xml:space="preserve"> 合同</w:t>
      </w:r>
    </w:p>
    <w:p w14:paraId="40730E67" w14:textId="77777777" w:rsidR="006B73A4" w:rsidRDefault="0011029F"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  <w:tblPrChange w:id="85" w:author="Albert Mao" w:date="2017-07-13T16:42:00Z">
          <w:tblPr>
            <w:tblStyle w:val="TableGrid"/>
            <w:tblW w:w="909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469"/>
        <w:gridCol w:w="1913"/>
        <w:gridCol w:w="1285"/>
        <w:gridCol w:w="1266"/>
        <w:gridCol w:w="1161"/>
        <w:tblGridChange w:id="86">
          <w:tblGrid>
            <w:gridCol w:w="3469"/>
            <w:gridCol w:w="2161"/>
            <w:gridCol w:w="1037"/>
            <w:gridCol w:w="1049"/>
            <w:gridCol w:w="1378"/>
          </w:tblGrid>
        </w:tblGridChange>
      </w:tblGrid>
      <w:tr w:rsidR="00484370" w14:paraId="57E8E07A" w14:textId="77777777" w:rsidTr="00484370">
        <w:trPr>
          <w:trHeight w:val="422"/>
          <w:ins w:id="87" w:author="Albert Mao" w:date="2017-07-13T16:41:00Z"/>
          <w:trPrChange w:id="88" w:author="Albert Mao" w:date="2017-07-13T16:42:00Z">
            <w:trPr>
              <w:trHeight w:val="422"/>
            </w:trPr>
          </w:trPrChange>
        </w:trPr>
        <w:tc>
          <w:tcPr>
            <w:tcW w:w="3469" w:type="dxa"/>
            <w:tcPrChange w:id="89" w:author="Albert Mao" w:date="2017-07-13T16:42:00Z">
              <w:tcPr>
                <w:tcW w:w="3469" w:type="dxa"/>
              </w:tcPr>
            </w:tcPrChange>
          </w:tcPr>
          <w:p w14:paraId="18FC5226" w14:textId="77777777" w:rsidR="00484370" w:rsidRDefault="00484370">
            <w:pPr>
              <w:pStyle w:val="NormalWeb"/>
              <w:rPr>
                <w:ins w:id="90" w:author="Albert Mao" w:date="2017-07-13T16:41:00Z"/>
              </w:rPr>
            </w:pPr>
            <w:ins w:id="91" w:author="Albert Mao" w:date="2017-07-13T16:41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1913" w:type="dxa"/>
            <w:tcPrChange w:id="92" w:author="Albert Mao" w:date="2017-07-13T16:42:00Z">
              <w:tcPr>
                <w:tcW w:w="2161" w:type="dxa"/>
              </w:tcPr>
            </w:tcPrChange>
          </w:tcPr>
          <w:p w14:paraId="22E82F48" w14:textId="77777777" w:rsidR="00484370" w:rsidRDefault="00484370">
            <w:pPr>
              <w:pStyle w:val="NormalWeb"/>
              <w:rPr>
                <w:ins w:id="93" w:author="Albert Mao" w:date="2017-07-13T16:41:00Z"/>
              </w:rPr>
            </w:pPr>
            <w:ins w:id="94" w:author="Albert Mao" w:date="2017-07-13T16:41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285" w:type="dxa"/>
            <w:tcPrChange w:id="95" w:author="Albert Mao" w:date="2017-07-13T16:42:00Z">
              <w:tcPr>
                <w:tcW w:w="1037" w:type="dxa"/>
              </w:tcPr>
            </w:tcPrChange>
          </w:tcPr>
          <w:p w14:paraId="406AAED4" w14:textId="77777777" w:rsidR="00484370" w:rsidRDefault="00484370">
            <w:pPr>
              <w:pStyle w:val="NormalWeb"/>
              <w:rPr>
                <w:ins w:id="96" w:author="Albert Mao" w:date="2017-07-13T16:41:00Z"/>
              </w:rPr>
            </w:pPr>
            <w:ins w:id="97" w:author="Albert Mao" w:date="2017-07-13T16:4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tcPrChange w:id="98" w:author="Albert Mao" w:date="2017-07-13T16:42:00Z">
              <w:tcPr>
                <w:tcW w:w="1049" w:type="dxa"/>
              </w:tcPr>
            </w:tcPrChange>
          </w:tcPr>
          <w:p w14:paraId="57C1D467" w14:textId="77777777" w:rsidR="00484370" w:rsidRDefault="00484370">
            <w:pPr>
              <w:pStyle w:val="NormalWeb"/>
              <w:rPr>
                <w:ins w:id="99" w:author="Albert Mao" w:date="2017-07-13T16:41:00Z"/>
              </w:rPr>
            </w:pPr>
            <w:ins w:id="100" w:author="Albert Mao" w:date="2017-07-13T16:41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  <w:tcPrChange w:id="101" w:author="Albert Mao" w:date="2017-07-13T16:42:00Z">
              <w:tcPr>
                <w:tcW w:w="1378" w:type="dxa"/>
              </w:tcPr>
            </w:tcPrChange>
          </w:tcPr>
          <w:p w14:paraId="41FE6802" w14:textId="77777777" w:rsidR="00484370" w:rsidRDefault="00484370">
            <w:pPr>
              <w:pStyle w:val="NormalWeb"/>
              <w:rPr>
                <w:ins w:id="102" w:author="Albert Mao" w:date="2017-07-13T16:41:00Z"/>
              </w:rPr>
            </w:pPr>
            <w:ins w:id="103" w:author="Albert Mao" w:date="2017-07-13T16:41:00Z">
              <w:r>
                <w:rPr>
                  <w:rFonts w:hint="eastAsia"/>
                </w:rPr>
                <w:t>备注</w:t>
              </w:r>
            </w:ins>
          </w:p>
        </w:tc>
      </w:tr>
      <w:tr w:rsidR="006B73A4" w14:paraId="1D800785" w14:textId="77777777" w:rsidTr="00484370">
        <w:trPr>
          <w:trHeight w:val="422"/>
          <w:trPrChange w:id="104" w:author="Albert Mao" w:date="2017-07-13T16:42:00Z">
            <w:trPr>
              <w:trHeight w:val="422"/>
            </w:trPr>
          </w:trPrChange>
        </w:trPr>
        <w:tc>
          <w:tcPr>
            <w:tcW w:w="3469" w:type="dxa"/>
            <w:tcPrChange w:id="105" w:author="Albert Mao" w:date="2017-07-13T16:42:00Z">
              <w:tcPr>
                <w:tcW w:w="3469" w:type="dxa"/>
              </w:tcPr>
            </w:tcPrChange>
          </w:tcPr>
          <w:p w14:paraId="1BF89AAA" w14:textId="77777777" w:rsidR="006B73A4" w:rsidRDefault="0011029F">
            <w:pPr>
              <w:pStyle w:val="NormalWeb"/>
              <w:rPr>
                <w:rFonts w:eastAsia="宋体"/>
              </w:rPr>
            </w:pPr>
            <w:bookmarkStart w:id="106" w:name="OLE_LINK8"/>
            <w:bookmarkStart w:id="107" w:name="OLE_LINK18" w:colFirst="1" w:colLast="1"/>
            <w:proofErr w:type="spellStart"/>
            <w:r>
              <w:rPr>
                <w:rFonts w:hint="eastAsia"/>
              </w:rPr>
              <w:lastRenderedPageBreak/>
              <w:t>Bmbim_contract_</w:t>
            </w:r>
            <w:bookmarkEnd w:id="106"/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913" w:type="dxa"/>
            <w:tcPrChange w:id="108" w:author="Albert Mao" w:date="2017-07-13T16:42:00Z">
              <w:tcPr>
                <w:tcW w:w="2161" w:type="dxa"/>
              </w:tcPr>
            </w:tcPrChange>
          </w:tcPr>
          <w:p w14:paraId="2B52264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285" w:type="dxa"/>
            <w:tcPrChange w:id="109" w:author="Albert Mao" w:date="2017-07-13T16:42:00Z">
              <w:tcPr>
                <w:tcW w:w="1037" w:type="dxa"/>
              </w:tcPr>
            </w:tcPrChange>
          </w:tcPr>
          <w:p w14:paraId="09934651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10" w:author="Albert Mao" w:date="2017-07-13T16:42:00Z">
              <w:tcPr>
                <w:tcW w:w="1049" w:type="dxa"/>
              </w:tcPr>
            </w:tcPrChange>
          </w:tcPr>
          <w:p w14:paraId="71FD40B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11" w:author="Albert Mao" w:date="2017-07-13T16:42:00Z">
              <w:tcPr>
                <w:tcW w:w="1378" w:type="dxa"/>
              </w:tcPr>
            </w:tcPrChange>
          </w:tcPr>
          <w:p w14:paraId="1BA82AD6" w14:textId="77777777" w:rsidR="006B73A4" w:rsidRDefault="006B73A4">
            <w:pPr>
              <w:pStyle w:val="NormalWeb"/>
            </w:pPr>
          </w:p>
        </w:tc>
      </w:tr>
      <w:tr w:rsidR="006B73A4" w14:paraId="5F9C3D55" w14:textId="77777777" w:rsidTr="00484370">
        <w:trPr>
          <w:trHeight w:val="451"/>
          <w:trPrChange w:id="112" w:author="Albert Mao" w:date="2017-07-13T16:42:00Z">
            <w:trPr>
              <w:trHeight w:val="451"/>
            </w:trPr>
          </w:trPrChange>
        </w:trPr>
        <w:tc>
          <w:tcPr>
            <w:tcW w:w="3469" w:type="dxa"/>
            <w:tcPrChange w:id="113" w:author="Albert Mao" w:date="2017-07-13T16:42:00Z">
              <w:tcPr>
                <w:tcW w:w="3469" w:type="dxa"/>
              </w:tcPr>
            </w:tcPrChange>
          </w:tcPr>
          <w:p w14:paraId="53AD407F" w14:textId="77777777" w:rsidR="006B73A4" w:rsidRDefault="0011029F">
            <w:pPr>
              <w:pStyle w:val="NormalWeb"/>
              <w:rPr>
                <w:rFonts w:eastAsia="宋体"/>
              </w:rPr>
            </w:pPr>
            <w:bookmarkStart w:id="114" w:name="OLE_LINK9"/>
            <w:proofErr w:type="spellStart"/>
            <w:r>
              <w:rPr>
                <w:rFonts w:hint="eastAsia"/>
              </w:rPr>
              <w:t>Bmbim_contract_name</w:t>
            </w:r>
            <w:bookmarkEnd w:id="114"/>
            <w:proofErr w:type="spellEnd"/>
          </w:p>
        </w:tc>
        <w:tc>
          <w:tcPr>
            <w:tcW w:w="1913" w:type="dxa"/>
            <w:tcPrChange w:id="115" w:author="Albert Mao" w:date="2017-07-13T16:42:00Z">
              <w:tcPr>
                <w:tcW w:w="2161" w:type="dxa"/>
              </w:tcPr>
            </w:tcPrChange>
          </w:tcPr>
          <w:p w14:paraId="38903768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1285" w:type="dxa"/>
            <w:tcPrChange w:id="116" w:author="Albert Mao" w:date="2017-07-13T16:42:00Z">
              <w:tcPr>
                <w:tcW w:w="1037" w:type="dxa"/>
              </w:tcPr>
            </w:tcPrChange>
          </w:tcPr>
          <w:p w14:paraId="0FAA6082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17" w:author="Albert Mao" w:date="2017-07-13T16:42:00Z">
              <w:tcPr>
                <w:tcW w:w="1049" w:type="dxa"/>
              </w:tcPr>
            </w:tcPrChange>
          </w:tcPr>
          <w:p w14:paraId="164518E5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18" w:author="Albert Mao" w:date="2017-07-13T16:42:00Z">
              <w:tcPr>
                <w:tcW w:w="1378" w:type="dxa"/>
              </w:tcPr>
            </w:tcPrChange>
          </w:tcPr>
          <w:p w14:paraId="73D8CF79" w14:textId="77777777" w:rsidR="006B73A4" w:rsidRDefault="006B73A4">
            <w:pPr>
              <w:pStyle w:val="NormalWeb"/>
            </w:pPr>
          </w:p>
        </w:tc>
      </w:tr>
      <w:tr w:rsidR="006B73A4" w14:paraId="56353B1D" w14:textId="77777777" w:rsidTr="00484370">
        <w:tc>
          <w:tcPr>
            <w:tcW w:w="3469" w:type="dxa"/>
            <w:tcPrChange w:id="119" w:author="Albert Mao" w:date="2017-07-13T16:42:00Z">
              <w:tcPr>
                <w:tcW w:w="3469" w:type="dxa"/>
              </w:tcPr>
            </w:tcPrChange>
          </w:tcPr>
          <w:p w14:paraId="07E9C0C5" w14:textId="77777777" w:rsidR="006B73A4" w:rsidRDefault="0011029F">
            <w:pPr>
              <w:pStyle w:val="NormalWeb"/>
            </w:pPr>
            <w:bookmarkStart w:id="120" w:name="OLE_LINK13"/>
            <w:bookmarkStart w:id="121" w:name="OLE_LINK10"/>
            <w:proofErr w:type="spellStart"/>
            <w:r>
              <w:rPr>
                <w:rFonts w:hint="eastAsia"/>
              </w:rPr>
              <w:t>Bmbim_contract_state</w:t>
            </w:r>
            <w:proofErr w:type="spellEnd"/>
          </w:p>
        </w:tc>
        <w:tc>
          <w:tcPr>
            <w:tcW w:w="1913" w:type="dxa"/>
            <w:tcPrChange w:id="122" w:author="Albert Mao" w:date="2017-07-13T16:42:00Z">
              <w:tcPr>
                <w:tcW w:w="2161" w:type="dxa"/>
              </w:tcPr>
            </w:tcPrChange>
          </w:tcPr>
          <w:p w14:paraId="2D9505B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合同状态</w:t>
            </w:r>
          </w:p>
        </w:tc>
        <w:tc>
          <w:tcPr>
            <w:tcW w:w="1285" w:type="dxa"/>
            <w:tcPrChange w:id="123" w:author="Albert Mao" w:date="2017-07-13T16:42:00Z">
              <w:tcPr>
                <w:tcW w:w="1037" w:type="dxa"/>
              </w:tcPr>
            </w:tcPrChange>
          </w:tcPr>
          <w:p w14:paraId="4908B6D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24" w:author="Albert Mao" w:date="2017-07-13T16:42:00Z">
              <w:tcPr>
                <w:tcW w:w="1049" w:type="dxa"/>
              </w:tcPr>
            </w:tcPrChange>
          </w:tcPr>
          <w:p w14:paraId="6E5A1D08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25" w:author="Albert Mao" w:date="2017-07-13T16:42:00Z">
              <w:tcPr>
                <w:tcW w:w="1378" w:type="dxa"/>
              </w:tcPr>
            </w:tcPrChange>
          </w:tcPr>
          <w:p w14:paraId="1218A316" w14:textId="77777777" w:rsidR="006B73A4" w:rsidRDefault="006B73A4">
            <w:pPr>
              <w:pStyle w:val="NormalWeb"/>
            </w:pPr>
          </w:p>
        </w:tc>
      </w:tr>
      <w:tr w:rsidR="006B73A4" w14:paraId="6B323752" w14:textId="77777777" w:rsidTr="00484370">
        <w:tc>
          <w:tcPr>
            <w:tcW w:w="3469" w:type="dxa"/>
            <w:tcPrChange w:id="126" w:author="Albert Mao" w:date="2017-07-13T16:42:00Z">
              <w:tcPr>
                <w:tcW w:w="3469" w:type="dxa"/>
              </w:tcPr>
            </w:tcPrChange>
          </w:tcPr>
          <w:p w14:paraId="5329A33F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Bmbim_contract_signdate</w:t>
            </w:r>
            <w:bookmarkEnd w:id="120"/>
            <w:proofErr w:type="spellEnd"/>
          </w:p>
        </w:tc>
        <w:tc>
          <w:tcPr>
            <w:tcW w:w="1913" w:type="dxa"/>
            <w:tcPrChange w:id="127" w:author="Albert Mao" w:date="2017-07-13T16:42:00Z">
              <w:tcPr>
                <w:tcW w:w="2161" w:type="dxa"/>
              </w:tcPr>
            </w:tcPrChange>
          </w:tcPr>
          <w:p w14:paraId="7F688E4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我院签定时间</w:t>
            </w:r>
          </w:p>
        </w:tc>
        <w:tc>
          <w:tcPr>
            <w:tcW w:w="1285" w:type="dxa"/>
            <w:tcPrChange w:id="128" w:author="Albert Mao" w:date="2017-07-13T16:42:00Z">
              <w:tcPr>
                <w:tcW w:w="1037" w:type="dxa"/>
              </w:tcPr>
            </w:tcPrChange>
          </w:tcPr>
          <w:p w14:paraId="69287883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129" w:author="Albert Mao" w:date="2017-07-13T16:42:00Z">
              <w:tcPr>
                <w:tcW w:w="1049" w:type="dxa"/>
              </w:tcPr>
            </w:tcPrChange>
          </w:tcPr>
          <w:p w14:paraId="50A437B2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130" w:author="Albert Mao" w:date="2017-07-13T16:42:00Z">
              <w:tcPr>
                <w:tcW w:w="1378" w:type="dxa"/>
              </w:tcPr>
            </w:tcPrChange>
          </w:tcPr>
          <w:p w14:paraId="46F9760A" w14:textId="77777777" w:rsidR="006B73A4" w:rsidRDefault="006B73A4">
            <w:pPr>
              <w:pStyle w:val="NormalWeb"/>
            </w:pPr>
          </w:p>
        </w:tc>
      </w:tr>
      <w:tr w:rsidR="006B73A4" w14:paraId="0EDBF5EB" w14:textId="77777777" w:rsidTr="00484370">
        <w:trPr>
          <w:trHeight w:val="90"/>
          <w:trPrChange w:id="131" w:author="Albert Mao" w:date="2017-07-13T16:42:00Z">
            <w:trPr>
              <w:trHeight w:val="90"/>
            </w:trPr>
          </w:trPrChange>
        </w:trPr>
        <w:tc>
          <w:tcPr>
            <w:tcW w:w="3469" w:type="dxa"/>
            <w:tcPrChange w:id="132" w:author="Albert Mao" w:date="2017-07-13T16:42:00Z">
              <w:tcPr>
                <w:tcW w:w="3469" w:type="dxa"/>
              </w:tcPr>
            </w:tcPrChange>
          </w:tcPr>
          <w:p w14:paraId="00812EE4" w14:textId="77777777" w:rsidR="006B73A4" w:rsidRDefault="0011029F">
            <w:pPr>
              <w:pStyle w:val="NormalWeb"/>
              <w:rPr>
                <w:rFonts w:eastAsia="宋体"/>
              </w:rPr>
            </w:pPr>
            <w:bookmarkStart w:id="133" w:name="OLE_LINK12"/>
            <w:proofErr w:type="spellStart"/>
            <w:r>
              <w:rPr>
                <w:rFonts w:hint="eastAsia"/>
              </w:rPr>
              <w:t>Bmbim_contract_clientsign</w:t>
            </w:r>
            <w:bookmarkEnd w:id="133"/>
            <w:proofErr w:type="spellEnd"/>
          </w:p>
        </w:tc>
        <w:tc>
          <w:tcPr>
            <w:tcW w:w="1913" w:type="dxa"/>
            <w:tcPrChange w:id="134" w:author="Albert Mao" w:date="2017-07-13T16:42:00Z">
              <w:tcPr>
                <w:tcW w:w="2161" w:type="dxa"/>
              </w:tcPr>
            </w:tcPrChange>
          </w:tcPr>
          <w:p w14:paraId="76F09C18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业主签定时间</w:t>
            </w:r>
          </w:p>
        </w:tc>
        <w:tc>
          <w:tcPr>
            <w:tcW w:w="1285" w:type="dxa"/>
            <w:tcPrChange w:id="135" w:author="Albert Mao" w:date="2017-07-13T16:42:00Z">
              <w:tcPr>
                <w:tcW w:w="1037" w:type="dxa"/>
              </w:tcPr>
            </w:tcPrChange>
          </w:tcPr>
          <w:p w14:paraId="07A1389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136" w:author="Albert Mao" w:date="2017-07-13T16:42:00Z">
              <w:tcPr>
                <w:tcW w:w="1049" w:type="dxa"/>
              </w:tcPr>
            </w:tcPrChange>
          </w:tcPr>
          <w:p w14:paraId="4F03A449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137" w:author="Albert Mao" w:date="2017-07-13T16:42:00Z">
              <w:tcPr>
                <w:tcW w:w="1378" w:type="dxa"/>
              </w:tcPr>
            </w:tcPrChange>
          </w:tcPr>
          <w:p w14:paraId="59C2524B" w14:textId="77777777" w:rsidR="006B73A4" w:rsidRDefault="006B73A4">
            <w:pPr>
              <w:pStyle w:val="NormalWeb"/>
            </w:pPr>
          </w:p>
        </w:tc>
      </w:tr>
      <w:tr w:rsidR="006B73A4" w14:paraId="43B1621D" w14:textId="77777777" w:rsidTr="00484370">
        <w:trPr>
          <w:trHeight w:val="90"/>
          <w:trPrChange w:id="138" w:author="Albert Mao" w:date="2017-07-13T16:42:00Z">
            <w:trPr>
              <w:trHeight w:val="90"/>
            </w:trPr>
          </w:trPrChange>
        </w:trPr>
        <w:tc>
          <w:tcPr>
            <w:tcW w:w="3469" w:type="dxa"/>
            <w:tcPrChange w:id="139" w:author="Albert Mao" w:date="2017-07-13T16:42:00Z">
              <w:tcPr>
                <w:tcW w:w="3469" w:type="dxa"/>
              </w:tcPr>
            </w:tcPrChange>
          </w:tcPr>
          <w:p w14:paraId="2775F6B7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Bmbim_contract_</w:t>
            </w:r>
            <w:ins w:id="140" w:author="Albert Mao" w:date="2017-07-13T16:42:00Z">
              <w:r w:rsidR="00484370">
                <w:rPr>
                  <w:rFonts w:hint="eastAsia"/>
                </w:rPr>
                <w:t>project</w:t>
              </w:r>
            </w:ins>
            <w:del w:id="141" w:author="Albert Mao" w:date="2017-07-13T16:42:00Z">
              <w:r w:rsidDel="00484370">
                <w:rPr>
                  <w:rFonts w:hint="eastAsia"/>
                </w:rPr>
                <w:delText>building</w:delText>
              </w:r>
            </w:del>
            <w:r>
              <w:rPr>
                <w:rFonts w:hint="eastAsia"/>
              </w:rPr>
              <w:t>scale</w:t>
            </w:r>
            <w:proofErr w:type="spellEnd"/>
          </w:p>
        </w:tc>
        <w:tc>
          <w:tcPr>
            <w:tcW w:w="1913" w:type="dxa"/>
            <w:tcPrChange w:id="142" w:author="Albert Mao" w:date="2017-07-13T16:42:00Z">
              <w:tcPr>
                <w:tcW w:w="2161" w:type="dxa"/>
              </w:tcPr>
            </w:tcPrChange>
          </w:tcPr>
          <w:p w14:paraId="738682C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建筑规模</w:t>
            </w:r>
          </w:p>
        </w:tc>
        <w:tc>
          <w:tcPr>
            <w:tcW w:w="1285" w:type="dxa"/>
            <w:tcPrChange w:id="143" w:author="Albert Mao" w:date="2017-07-13T16:42:00Z">
              <w:tcPr>
                <w:tcW w:w="1037" w:type="dxa"/>
              </w:tcPr>
            </w:tcPrChange>
          </w:tcPr>
          <w:p w14:paraId="0A52E96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44" w:author="Albert Mao" w:date="2017-07-13T16:42:00Z">
              <w:tcPr>
                <w:tcW w:w="1049" w:type="dxa"/>
              </w:tcPr>
            </w:tcPrChange>
          </w:tcPr>
          <w:p w14:paraId="29D0CC6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45" w:author="Albert Mao" w:date="2017-07-13T16:42:00Z">
              <w:tcPr>
                <w:tcW w:w="1378" w:type="dxa"/>
              </w:tcPr>
            </w:tcPrChange>
          </w:tcPr>
          <w:p w14:paraId="4A3DE61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Range</w:t>
            </w:r>
            <w:ins w:id="146" w:author="Albert Mao" w:date="2017-07-13T16:43:00Z">
              <w:r w:rsidR="00484370">
                <w:rPr>
                  <w:rFonts w:hint="eastAsia"/>
                </w:rPr>
                <w:t>值</w:t>
              </w:r>
            </w:ins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重大项目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一般项目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零小项目</w:t>
            </w:r>
          </w:p>
        </w:tc>
      </w:tr>
      <w:tr w:rsidR="006B73A4" w14:paraId="52648F50" w14:textId="77777777" w:rsidTr="00484370">
        <w:tc>
          <w:tcPr>
            <w:tcW w:w="3469" w:type="dxa"/>
            <w:tcPrChange w:id="147" w:author="Albert Mao" w:date="2017-07-13T16:42:00Z">
              <w:tcPr>
                <w:tcW w:w="3469" w:type="dxa"/>
              </w:tcPr>
            </w:tcPrChange>
          </w:tcPr>
          <w:p w14:paraId="070DD73E" w14:textId="77777777" w:rsidR="006B73A4" w:rsidRDefault="0011029F">
            <w:pPr>
              <w:pStyle w:val="NormalWeb"/>
            </w:pPr>
            <w:proofErr w:type="spellStart"/>
            <w:r>
              <w:t>Bmbim_contract_type</w:t>
            </w:r>
            <w:proofErr w:type="spellEnd"/>
          </w:p>
        </w:tc>
        <w:tc>
          <w:tcPr>
            <w:tcW w:w="1913" w:type="dxa"/>
            <w:tcPrChange w:id="148" w:author="Albert Mao" w:date="2017-07-13T16:42:00Z">
              <w:tcPr>
                <w:tcW w:w="2161" w:type="dxa"/>
              </w:tcPr>
            </w:tcPrChange>
          </w:tcPr>
          <w:p w14:paraId="39071DC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合同类型</w:t>
            </w:r>
          </w:p>
        </w:tc>
        <w:tc>
          <w:tcPr>
            <w:tcW w:w="1285" w:type="dxa"/>
            <w:tcPrChange w:id="149" w:author="Albert Mao" w:date="2017-07-13T16:42:00Z">
              <w:tcPr>
                <w:tcW w:w="1037" w:type="dxa"/>
              </w:tcPr>
            </w:tcPrChange>
          </w:tcPr>
          <w:p w14:paraId="610EDE6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50" w:author="Albert Mao" w:date="2017-07-13T16:42:00Z">
              <w:tcPr>
                <w:tcW w:w="1049" w:type="dxa"/>
              </w:tcPr>
            </w:tcPrChange>
          </w:tcPr>
          <w:p w14:paraId="1276A6E1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51" w:author="Albert Mao" w:date="2017-07-13T16:42:00Z">
              <w:tcPr>
                <w:tcW w:w="1378" w:type="dxa"/>
              </w:tcPr>
            </w:tcPrChange>
          </w:tcPr>
          <w:p w14:paraId="6CECC593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：</w:t>
            </w:r>
            <w:r>
              <w:br/>
            </w:r>
            <w:r>
              <w:t>规划</w:t>
            </w:r>
            <w:r>
              <w:br/>
            </w:r>
            <w:r>
              <w:t>测量</w:t>
            </w:r>
            <w:r>
              <w:br/>
            </w:r>
            <w:r>
              <w:t>港口</w:t>
            </w:r>
            <w:r>
              <w:br/>
            </w:r>
            <w:r>
              <w:t>航道</w:t>
            </w:r>
            <w:r>
              <w:br/>
            </w:r>
            <w:r>
              <w:t>枢纽</w:t>
            </w:r>
          </w:p>
        </w:tc>
      </w:tr>
      <w:tr w:rsidR="006B73A4" w14:paraId="711CAF8A" w14:textId="77777777" w:rsidTr="00484370">
        <w:tc>
          <w:tcPr>
            <w:tcW w:w="3469" w:type="dxa"/>
            <w:tcPrChange w:id="152" w:author="Albert Mao" w:date="2017-07-13T16:42:00Z">
              <w:tcPr>
                <w:tcW w:w="3469" w:type="dxa"/>
              </w:tcPr>
            </w:tcPrChange>
          </w:tcPr>
          <w:p w14:paraId="76DAD417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Bmbim_contract_clientname</w:t>
            </w:r>
            <w:bookmarkEnd w:id="121"/>
            <w:proofErr w:type="spellEnd"/>
          </w:p>
        </w:tc>
        <w:tc>
          <w:tcPr>
            <w:tcW w:w="1913" w:type="dxa"/>
            <w:tcPrChange w:id="153" w:author="Albert Mao" w:date="2017-07-13T16:42:00Z">
              <w:tcPr>
                <w:tcW w:w="2161" w:type="dxa"/>
              </w:tcPr>
            </w:tcPrChange>
          </w:tcPr>
          <w:p w14:paraId="4407630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285" w:type="dxa"/>
            <w:tcPrChange w:id="154" w:author="Albert Mao" w:date="2017-07-13T16:42:00Z">
              <w:tcPr>
                <w:tcW w:w="1037" w:type="dxa"/>
              </w:tcPr>
            </w:tcPrChange>
          </w:tcPr>
          <w:p w14:paraId="6A6DDF86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155" w:author="Albert Mao" w:date="2017-07-13T16:42:00Z">
              <w:tcPr>
                <w:tcW w:w="1049" w:type="dxa"/>
              </w:tcPr>
            </w:tcPrChange>
          </w:tcPr>
          <w:p w14:paraId="1425006F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156" w:author="Albert Mao" w:date="2017-07-13T16:42:00Z">
              <w:tcPr>
                <w:tcW w:w="1378" w:type="dxa"/>
              </w:tcPr>
            </w:tcPrChange>
          </w:tcPr>
          <w:p w14:paraId="6A8E5340" w14:textId="77777777" w:rsidR="006B73A4" w:rsidRDefault="006B73A4">
            <w:pPr>
              <w:pStyle w:val="NormalWeb"/>
            </w:pPr>
          </w:p>
        </w:tc>
      </w:tr>
      <w:tr w:rsidR="006B73A4" w14:paraId="54E222B4" w14:textId="77777777" w:rsidTr="00484370">
        <w:tc>
          <w:tcPr>
            <w:tcW w:w="3469" w:type="dxa"/>
            <w:tcPrChange w:id="157" w:author="Albert Mao" w:date="2017-07-13T16:42:00Z">
              <w:tcPr>
                <w:tcW w:w="3469" w:type="dxa"/>
              </w:tcPr>
            </w:tcPrChange>
          </w:tcPr>
          <w:p w14:paraId="7487338C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Bmbim_contract_meetingcharge</w:t>
            </w:r>
            <w:proofErr w:type="spellEnd"/>
          </w:p>
        </w:tc>
        <w:tc>
          <w:tcPr>
            <w:tcW w:w="1913" w:type="dxa"/>
            <w:tcPrChange w:id="158" w:author="Albert Mao" w:date="2017-07-13T16:42:00Z">
              <w:tcPr>
                <w:tcW w:w="2161" w:type="dxa"/>
              </w:tcPr>
            </w:tcPrChange>
          </w:tcPr>
          <w:p w14:paraId="01D169C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会务费（万元）</w:t>
            </w:r>
          </w:p>
        </w:tc>
        <w:tc>
          <w:tcPr>
            <w:tcW w:w="1285" w:type="dxa"/>
            <w:tcPrChange w:id="159" w:author="Albert Mao" w:date="2017-07-13T16:42:00Z">
              <w:tcPr>
                <w:tcW w:w="1037" w:type="dxa"/>
              </w:tcPr>
            </w:tcPrChange>
          </w:tcPr>
          <w:p w14:paraId="59D41B76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160" w:author="Albert Mao" w:date="2017-07-13T16:42:00Z">
              <w:tcPr>
                <w:tcW w:w="1049" w:type="dxa"/>
              </w:tcPr>
            </w:tcPrChange>
          </w:tcPr>
          <w:p w14:paraId="392E56B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161" w:author="Albert Mao" w:date="2017-07-13T16:42:00Z">
              <w:tcPr>
                <w:tcW w:w="1378" w:type="dxa"/>
              </w:tcPr>
            </w:tcPrChange>
          </w:tcPr>
          <w:p w14:paraId="41C2451C" w14:textId="77777777" w:rsidR="006B73A4" w:rsidRDefault="006B73A4">
            <w:pPr>
              <w:pStyle w:val="NormalWeb"/>
            </w:pPr>
          </w:p>
        </w:tc>
      </w:tr>
      <w:tr w:rsidR="006B73A4" w14:paraId="6CA355B5" w14:textId="77777777" w:rsidTr="00484370">
        <w:tc>
          <w:tcPr>
            <w:tcW w:w="3469" w:type="dxa"/>
            <w:tcPrChange w:id="162" w:author="Albert Mao" w:date="2017-07-13T16:42:00Z">
              <w:tcPr>
                <w:tcW w:w="3469" w:type="dxa"/>
              </w:tcPr>
            </w:tcPrChange>
          </w:tcPr>
          <w:p w14:paraId="025A43F0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Bmbim_contract_totalamount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913" w:type="dxa"/>
            <w:tcPrChange w:id="163" w:author="Albert Mao" w:date="2017-07-13T16:42:00Z">
              <w:tcPr>
                <w:tcW w:w="2161" w:type="dxa"/>
              </w:tcPr>
            </w:tcPrChange>
          </w:tcPr>
          <w:p w14:paraId="5BECFAEB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合同总金额（万元）</w:t>
            </w:r>
          </w:p>
        </w:tc>
        <w:tc>
          <w:tcPr>
            <w:tcW w:w="1285" w:type="dxa"/>
            <w:tcPrChange w:id="164" w:author="Albert Mao" w:date="2017-07-13T16:42:00Z">
              <w:tcPr>
                <w:tcW w:w="1037" w:type="dxa"/>
              </w:tcPr>
            </w:tcPrChange>
          </w:tcPr>
          <w:p w14:paraId="2D62F413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165" w:author="Albert Mao" w:date="2017-07-13T16:42:00Z">
              <w:tcPr>
                <w:tcW w:w="1049" w:type="dxa"/>
              </w:tcPr>
            </w:tcPrChange>
          </w:tcPr>
          <w:p w14:paraId="483A3A32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166" w:author="Albert Mao" w:date="2017-07-13T16:42:00Z">
              <w:tcPr>
                <w:tcW w:w="1378" w:type="dxa"/>
              </w:tcPr>
            </w:tcPrChange>
          </w:tcPr>
          <w:p w14:paraId="7CD759F7" w14:textId="77777777" w:rsidR="006B73A4" w:rsidRDefault="006B73A4">
            <w:pPr>
              <w:pStyle w:val="NormalWeb"/>
            </w:pPr>
          </w:p>
        </w:tc>
      </w:tr>
      <w:bookmarkEnd w:id="107"/>
    </w:tbl>
    <w:p w14:paraId="511C000E" w14:textId="77777777" w:rsidR="006B73A4" w:rsidRDefault="006B73A4">
      <w:pPr>
        <w:pStyle w:val="NormalWeb"/>
        <w:spacing w:before="0" w:beforeAutospacing="0" w:after="0" w:afterAutospacing="0"/>
        <w:rPr>
          <w:rFonts w:eastAsia="宋体"/>
        </w:rPr>
      </w:pPr>
    </w:p>
    <w:p w14:paraId="3A3B0A4E" w14:textId="7A9E7B88" w:rsidR="006B73A4" w:rsidRDefault="00F80211">
      <w:pPr>
        <w:pStyle w:val="Heading4"/>
        <w:pPrChange w:id="167" w:author="Albert Mao" w:date="2017-07-13T16:54:00Z">
          <w:pPr>
            <w:pStyle w:val="NormalWeb"/>
          </w:pPr>
        </w:pPrChange>
      </w:pPr>
      <w:ins w:id="168" w:author="Albert Mao" w:date="2017-07-13T16:50:00Z">
        <w:r>
          <w:rPr>
            <w:rFonts w:hint="eastAsia"/>
          </w:rPr>
          <w:t xml:space="preserve">1.2.2 </w:t>
        </w:r>
      </w:ins>
      <w:ins w:id="169" w:author="Albert Mao" w:date="2017-07-13T16:55:00Z">
        <w:r w:rsidR="00B72615">
          <w:rPr>
            <w:rFonts w:hint="eastAsia"/>
          </w:rPr>
          <w:t>合同</w:t>
        </w:r>
      </w:ins>
      <w:r w:rsidR="0011029F">
        <w:rPr>
          <w:rFonts w:hint="eastAsia"/>
        </w:rPr>
        <w:t>Policy</w:t>
      </w:r>
      <w:ins w:id="170" w:author="Albert Mao" w:date="2017-07-13T16:49:00Z">
        <w:r w:rsidR="00A928C3">
          <w:rPr>
            <w:rFonts w:hint="eastAsia"/>
          </w:rPr>
          <w:t>策略</w:t>
        </w:r>
      </w:ins>
    </w:p>
    <w:p w14:paraId="0607176C" w14:textId="77777777" w:rsidR="006B73A4" w:rsidRDefault="0011029F">
      <w:pPr>
        <w:pStyle w:val="NormalWeb"/>
        <w:rPr>
          <w:rFonts w:eastAsia="宋体"/>
          <w:b/>
          <w:bCs/>
        </w:rPr>
      </w:pPr>
      <w:proofErr w:type="spellStart"/>
      <w:r>
        <w:rPr>
          <w:rFonts w:eastAsia="宋体" w:hint="eastAsia"/>
        </w:rPr>
        <w:t>Bmbim_contract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合同</w:t>
      </w:r>
      <w:r>
        <w:rPr>
          <w:rFonts w:eastAsia="宋体" w:hint="eastAsia"/>
        </w:rPr>
        <w:t xml:space="preserve">) </w:t>
      </w:r>
      <w:r>
        <w:rPr>
          <w:rFonts w:eastAsia="宋体" w:hint="eastAsia"/>
          <w:b/>
          <w:bCs/>
        </w:rPr>
        <w:t xml:space="preserve"> Format[All]</w:t>
      </w:r>
    </w:p>
    <w:tbl>
      <w:tblPr>
        <w:tblStyle w:val="TableGrid"/>
        <w:tblW w:w="5887" w:type="dxa"/>
        <w:tblLayout w:type="fixed"/>
        <w:tblLook w:val="04A0" w:firstRow="1" w:lastRow="0" w:firstColumn="1" w:lastColumn="0" w:noHBand="0" w:noVBand="1"/>
      </w:tblPr>
      <w:tblGrid>
        <w:gridCol w:w="2347"/>
        <w:gridCol w:w="3540"/>
      </w:tblGrid>
      <w:tr w:rsidR="00F80211" w14:paraId="3914B266" w14:textId="77777777">
        <w:trPr>
          <w:ins w:id="171" w:author="Albert Mao" w:date="2017-07-13T16:50:00Z"/>
        </w:trPr>
        <w:tc>
          <w:tcPr>
            <w:tcW w:w="2347" w:type="dxa"/>
          </w:tcPr>
          <w:p w14:paraId="07AF1F6D" w14:textId="09706F9B" w:rsidR="00F80211" w:rsidRDefault="00F80211">
            <w:pPr>
              <w:pStyle w:val="NormalWeb"/>
              <w:rPr>
                <w:ins w:id="172" w:author="Albert Mao" w:date="2017-07-13T16:50:00Z"/>
                <w:rFonts w:eastAsia="宋体"/>
              </w:rPr>
            </w:pPr>
            <w:ins w:id="173" w:author="Albert Mao" w:date="2017-07-13T16:50:00Z">
              <w:r>
                <w:rPr>
                  <w:rFonts w:eastAsia="宋体" w:hint="eastAsia"/>
                </w:rPr>
                <w:t>名称</w:t>
              </w:r>
            </w:ins>
          </w:p>
        </w:tc>
        <w:tc>
          <w:tcPr>
            <w:tcW w:w="3540" w:type="dxa"/>
          </w:tcPr>
          <w:p w14:paraId="645557C3" w14:textId="7D161AE2" w:rsidR="00F80211" w:rsidRDefault="00F80211">
            <w:pPr>
              <w:pStyle w:val="NormalWeb"/>
              <w:rPr>
                <w:ins w:id="174" w:author="Albert Mao" w:date="2017-07-13T16:50:00Z"/>
                <w:rFonts w:eastAsia="宋体"/>
              </w:rPr>
            </w:pPr>
            <w:ins w:id="175" w:author="Albert Mao" w:date="2017-07-13T16:50:00Z">
              <w:r>
                <w:rPr>
                  <w:rFonts w:eastAsia="宋体"/>
                </w:rPr>
                <w:t>P</w:t>
              </w:r>
              <w:r>
                <w:rPr>
                  <w:rFonts w:eastAsia="宋体" w:hint="eastAsia"/>
                </w:rPr>
                <w:t>olicy</w:t>
              </w:r>
              <w:r>
                <w:rPr>
                  <w:rFonts w:eastAsia="宋体" w:hint="eastAsia"/>
                </w:rPr>
                <w:t>策略</w:t>
              </w:r>
            </w:ins>
          </w:p>
        </w:tc>
      </w:tr>
      <w:tr w:rsidR="006B73A4" w14:paraId="02587851" w14:textId="77777777">
        <w:tc>
          <w:tcPr>
            <w:tcW w:w="2347" w:type="dxa"/>
          </w:tcPr>
          <w:p w14:paraId="591A4FD7" w14:textId="77777777" w:rsidR="006B73A4" w:rsidRDefault="0011029F">
            <w:pPr>
              <w:pStyle w:val="NormalWeb"/>
              <w:rPr>
                <w:rFonts w:eastAsia="宋体"/>
              </w:rPr>
            </w:pPr>
            <w:bookmarkStart w:id="176" w:name="OLE_LINK25" w:colFirst="0" w:colLast="0"/>
            <w:r>
              <w:rPr>
                <w:rFonts w:eastAsia="宋体" w:hint="eastAsia"/>
              </w:rPr>
              <w:t>合同信息录入</w:t>
            </w:r>
          </w:p>
        </w:tc>
        <w:tc>
          <w:tcPr>
            <w:tcW w:w="3540" w:type="dxa"/>
          </w:tcPr>
          <w:p w14:paraId="6175E17E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ontract_info_input</w:t>
            </w:r>
            <w:proofErr w:type="spellEnd"/>
          </w:p>
        </w:tc>
      </w:tr>
      <w:tr w:rsidR="006B73A4" w14:paraId="385814DC" w14:textId="77777777">
        <w:tc>
          <w:tcPr>
            <w:tcW w:w="2347" w:type="dxa"/>
          </w:tcPr>
          <w:p w14:paraId="170C713A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分院领导传阅</w:t>
            </w:r>
          </w:p>
        </w:tc>
        <w:tc>
          <w:tcPr>
            <w:tcW w:w="3540" w:type="dxa"/>
          </w:tcPr>
          <w:p w14:paraId="53608195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ontract_branchleader_review</w:t>
            </w:r>
            <w:proofErr w:type="spellEnd"/>
          </w:p>
        </w:tc>
      </w:tr>
      <w:tr w:rsidR="006B73A4" w14:paraId="16388D36" w14:textId="77777777">
        <w:tc>
          <w:tcPr>
            <w:tcW w:w="2347" w:type="dxa"/>
          </w:tcPr>
          <w:p w14:paraId="26250CB2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总院领导传阅</w:t>
            </w:r>
          </w:p>
        </w:tc>
        <w:tc>
          <w:tcPr>
            <w:tcW w:w="3540" w:type="dxa"/>
          </w:tcPr>
          <w:p w14:paraId="7664DB28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ontract_generalleader_review</w:t>
            </w:r>
            <w:proofErr w:type="spellEnd"/>
          </w:p>
        </w:tc>
      </w:tr>
      <w:tr w:rsidR="006B73A4" w14:paraId="7EE0AED9" w14:textId="77777777">
        <w:tc>
          <w:tcPr>
            <w:tcW w:w="2347" w:type="dxa"/>
          </w:tcPr>
          <w:p w14:paraId="128E17E1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业主传阅</w:t>
            </w:r>
          </w:p>
        </w:tc>
        <w:tc>
          <w:tcPr>
            <w:tcW w:w="3540" w:type="dxa"/>
          </w:tcPr>
          <w:p w14:paraId="7036BC3F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ontract_client_review</w:t>
            </w:r>
            <w:proofErr w:type="spellEnd"/>
          </w:p>
        </w:tc>
      </w:tr>
      <w:tr w:rsidR="006B73A4" w14:paraId="4DE5A849" w14:textId="77777777">
        <w:tc>
          <w:tcPr>
            <w:tcW w:w="2347" w:type="dxa"/>
          </w:tcPr>
          <w:p w14:paraId="0CA0C5AD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合同正式签订</w:t>
            </w:r>
          </w:p>
        </w:tc>
        <w:tc>
          <w:tcPr>
            <w:tcW w:w="3540" w:type="dxa"/>
          </w:tcPr>
          <w:p w14:paraId="0ECC47A8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ontract_official_signed</w:t>
            </w:r>
            <w:proofErr w:type="spellEnd"/>
          </w:p>
        </w:tc>
      </w:tr>
      <w:tr w:rsidR="006B73A4" w14:paraId="2FFBAC92" w14:textId="77777777">
        <w:tc>
          <w:tcPr>
            <w:tcW w:w="2347" w:type="dxa"/>
          </w:tcPr>
          <w:p w14:paraId="7E75D175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收款</w:t>
            </w:r>
          </w:p>
        </w:tc>
        <w:tc>
          <w:tcPr>
            <w:tcW w:w="3540" w:type="dxa"/>
          </w:tcPr>
          <w:p w14:paraId="08F166A6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contract_</w:t>
            </w:r>
            <w:r>
              <w:rPr>
                <w:rFonts w:eastAsia="宋体" w:hint="eastAsia"/>
              </w:rPr>
              <w:t>wait_payment</w:t>
            </w:r>
            <w:proofErr w:type="spellEnd"/>
          </w:p>
        </w:tc>
      </w:tr>
      <w:tr w:rsidR="006B73A4" w14:paraId="6F40C1B4" w14:textId="77777777">
        <w:tc>
          <w:tcPr>
            <w:tcW w:w="2347" w:type="dxa"/>
          </w:tcPr>
          <w:p w14:paraId="651834B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结束</w:t>
            </w:r>
          </w:p>
        </w:tc>
        <w:tc>
          <w:tcPr>
            <w:tcW w:w="3540" w:type="dxa"/>
          </w:tcPr>
          <w:p w14:paraId="6CAACB28" w14:textId="54124969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contract_</w:t>
            </w:r>
            <w:ins w:id="177" w:author="Albert Mao" w:date="2017-07-13T16:50:00Z">
              <w:r w:rsidR="00F80211">
                <w:rPr>
                  <w:rFonts w:eastAsia="宋体" w:hint="eastAsia"/>
                </w:rPr>
                <w:t>final_</w:t>
              </w:r>
            </w:ins>
            <w:r>
              <w:rPr>
                <w:rFonts w:eastAsia="宋体" w:hint="eastAsia"/>
              </w:rPr>
              <w:t>end</w:t>
            </w:r>
            <w:proofErr w:type="spellEnd"/>
          </w:p>
        </w:tc>
      </w:tr>
    </w:tbl>
    <w:bookmarkEnd w:id="176"/>
    <w:p w14:paraId="2254001E" w14:textId="0D026B14" w:rsidR="006B73A4" w:rsidRDefault="00B72615" w:rsidP="00B72615">
      <w:pPr>
        <w:pStyle w:val="Heading2"/>
      </w:pPr>
      <w:ins w:id="178" w:author="Albert Mao" w:date="2017-07-13T16:54:00Z">
        <w:r>
          <w:rPr>
            <w:rFonts w:hint="eastAsia"/>
          </w:rPr>
          <w:t xml:space="preserve">2. </w:t>
        </w:r>
      </w:ins>
      <w:r w:rsidR="0011029F">
        <w:rPr>
          <w:rFonts w:hint="eastAsia"/>
        </w:rPr>
        <w:t>收款项</w:t>
      </w:r>
      <w:ins w:id="179" w:author="Albert Mao" w:date="2017-07-13T16:52:00Z">
        <w:r w:rsidR="00875980">
          <w:rPr>
            <w:rFonts w:hint="eastAsia"/>
          </w:rPr>
          <w:t>管理模型</w:t>
        </w:r>
      </w:ins>
      <w:r w:rsidR="0011029F">
        <w:rPr>
          <w:rFonts w:hint="eastAsia"/>
        </w:rPr>
        <w:t>设计</w:t>
      </w:r>
      <w:del w:id="180" w:author="Albert Mao" w:date="2017-07-13T16:51:00Z">
        <w:r w:rsidR="0011029F" w:rsidDel="00F80211">
          <w:rPr>
            <w:rFonts w:hint="eastAsia"/>
          </w:rPr>
          <w:delText>文档</w:delText>
        </w:r>
      </w:del>
    </w:p>
    <w:p w14:paraId="0B953DC4" w14:textId="23DD2891" w:rsidR="006B73A4" w:rsidRDefault="00B72615">
      <w:pPr>
        <w:pStyle w:val="Heading3"/>
      </w:pPr>
      <w:ins w:id="181" w:author="Albert Mao" w:date="2017-07-13T16:54:00Z">
        <w:r>
          <w:rPr>
            <w:rFonts w:hint="eastAsia"/>
          </w:rPr>
          <w:t xml:space="preserve">2.1 </w:t>
        </w:r>
      </w:ins>
      <w:ins w:id="182" w:author="Albert Mao" w:date="2017-07-13T16:55:00Z">
        <w:r>
          <w:rPr>
            <w:rFonts w:hint="eastAsia"/>
          </w:rPr>
          <w:t>收款项</w:t>
        </w:r>
      </w:ins>
      <w:r w:rsidR="0011029F">
        <w:rPr>
          <w:rFonts w:hint="eastAsia"/>
        </w:rPr>
        <w:t>Schema</w:t>
      </w:r>
    </w:p>
    <w:p w14:paraId="776F4AE3" w14:textId="77777777" w:rsidR="006B73A4" w:rsidRDefault="0011029F">
      <w:r>
        <w:object w:dxaOrig="6120" w:dyaOrig="5720" w14:anchorId="45154F78">
          <v:shape id="_x0000_i1026" type="#_x0000_t75" style="width:306pt;height:285.9pt" o:ole="">
            <v:imagedata r:id="rId12" o:title=""/>
            <o:lock v:ext="edit" aspectratio="f"/>
          </v:shape>
          <o:OLEObject Type="Embed" ProgID="Visio.Drawing.15" ShapeID="_x0000_i1026" DrawAspect="Content" ObjectID="_1561473433" r:id="rId13"/>
        </w:object>
      </w:r>
    </w:p>
    <w:p w14:paraId="0398D9A2" w14:textId="0AAD4D6A" w:rsidR="006B73A4" w:rsidRDefault="00B72615">
      <w:pPr>
        <w:pStyle w:val="Heading3"/>
      </w:pPr>
      <w:ins w:id="183" w:author="Albert Mao" w:date="2017-07-13T16:54:00Z">
        <w:r>
          <w:rPr>
            <w:rFonts w:hint="eastAsia"/>
          </w:rPr>
          <w:lastRenderedPageBreak/>
          <w:t xml:space="preserve">2.2 </w:t>
        </w:r>
      </w:ins>
      <w:ins w:id="184" w:author="Albert Mao" w:date="2017-07-13T16:55:00Z">
        <w:r>
          <w:rPr>
            <w:rFonts w:hint="eastAsia"/>
          </w:rPr>
          <w:t>收款项</w:t>
        </w:r>
      </w:ins>
      <w:r w:rsidR="0011029F">
        <w:rPr>
          <w:rFonts w:hint="eastAsia"/>
        </w:rPr>
        <w:t>Schema说明</w:t>
      </w:r>
    </w:p>
    <w:p w14:paraId="19E1D660" w14:textId="36E50319" w:rsidR="006B73A4" w:rsidRDefault="00B72615">
      <w:pPr>
        <w:pStyle w:val="Heading4"/>
        <w:pPrChange w:id="185" w:author="Albert Mao" w:date="2017-07-13T16:54:00Z">
          <w:pPr/>
        </w:pPrChange>
      </w:pPr>
      <w:ins w:id="186" w:author="Albert Mao" w:date="2017-07-13T16:54:00Z">
        <w:r>
          <w:rPr>
            <w:rFonts w:hint="eastAsia"/>
          </w:rPr>
          <w:t xml:space="preserve">2.2.1 </w:t>
        </w:r>
      </w:ins>
      <w:ins w:id="187" w:author="Albert Mao" w:date="2017-07-13T16:55:00Z">
        <w:r>
          <w:rPr>
            <w:rFonts w:hint="eastAsia"/>
          </w:rPr>
          <w:t>收款项</w:t>
        </w:r>
      </w:ins>
      <w:r w:rsidR="0011029F">
        <w:rPr>
          <w:rFonts w:hint="eastAsia"/>
        </w:rPr>
        <w:t>Type</w:t>
      </w:r>
    </w:p>
    <w:p w14:paraId="07E9CF09" w14:textId="77777777" w:rsidR="006B73A4" w:rsidRDefault="0011029F">
      <w:proofErr w:type="spellStart"/>
      <w:r>
        <w:rPr>
          <w:rFonts w:hint="eastAsia"/>
        </w:rPr>
        <w:t>Bmbim_receipt</w:t>
      </w:r>
      <w:proofErr w:type="spellEnd"/>
      <w:r>
        <w:rPr>
          <w:rFonts w:hint="eastAsia"/>
        </w:rPr>
        <w:t xml:space="preserve"> 收款项</w:t>
      </w:r>
    </w:p>
    <w:p w14:paraId="2FB83B8D" w14:textId="77777777" w:rsidR="006B73A4" w:rsidRDefault="0011029F"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3469"/>
        <w:gridCol w:w="2196"/>
        <w:gridCol w:w="1002"/>
        <w:gridCol w:w="1266"/>
        <w:gridCol w:w="1161"/>
        <w:tblGridChange w:id="188">
          <w:tblGrid>
            <w:gridCol w:w="3469"/>
            <w:gridCol w:w="2161"/>
            <w:gridCol w:w="35"/>
            <w:gridCol w:w="1002"/>
            <w:gridCol w:w="1049"/>
            <w:gridCol w:w="217"/>
            <w:gridCol w:w="1161"/>
          </w:tblGrid>
        </w:tblGridChange>
      </w:tblGrid>
      <w:tr w:rsidR="00B72615" w14:paraId="437181E8" w14:textId="77777777" w:rsidTr="00B72615">
        <w:trPr>
          <w:trHeight w:val="422"/>
          <w:ins w:id="189" w:author="Albert Mao" w:date="2017-07-13T16:56:00Z"/>
        </w:trPr>
        <w:tc>
          <w:tcPr>
            <w:tcW w:w="3469" w:type="dxa"/>
          </w:tcPr>
          <w:p w14:paraId="06B50C63" w14:textId="77777777" w:rsidR="00B72615" w:rsidRDefault="00B72615" w:rsidP="00A942CD">
            <w:pPr>
              <w:pStyle w:val="NormalWeb"/>
              <w:rPr>
                <w:ins w:id="190" w:author="Albert Mao" w:date="2017-07-13T16:56:00Z"/>
              </w:rPr>
            </w:pPr>
            <w:ins w:id="191" w:author="Albert Mao" w:date="2017-07-13T16:56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</w:tcPr>
          <w:p w14:paraId="6AA8F71F" w14:textId="77777777" w:rsidR="00B72615" w:rsidRDefault="00B72615" w:rsidP="00A942CD">
            <w:pPr>
              <w:pStyle w:val="NormalWeb"/>
              <w:rPr>
                <w:ins w:id="192" w:author="Albert Mao" w:date="2017-07-13T16:56:00Z"/>
              </w:rPr>
            </w:pPr>
            <w:ins w:id="193" w:author="Albert Mao" w:date="2017-07-13T16:56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</w:tcPr>
          <w:p w14:paraId="6F1D5333" w14:textId="77777777" w:rsidR="00B72615" w:rsidRDefault="00B72615" w:rsidP="00A942CD">
            <w:pPr>
              <w:pStyle w:val="NormalWeb"/>
              <w:rPr>
                <w:ins w:id="194" w:author="Albert Mao" w:date="2017-07-13T16:56:00Z"/>
              </w:rPr>
            </w:pPr>
            <w:ins w:id="195" w:author="Albert Mao" w:date="2017-07-13T16:56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</w:tcPr>
          <w:p w14:paraId="530DBDCB" w14:textId="77777777" w:rsidR="00B72615" w:rsidRDefault="00B72615" w:rsidP="00A942CD">
            <w:pPr>
              <w:pStyle w:val="NormalWeb"/>
              <w:rPr>
                <w:ins w:id="196" w:author="Albert Mao" w:date="2017-07-13T16:56:00Z"/>
              </w:rPr>
            </w:pPr>
            <w:ins w:id="197" w:author="Albert Mao" w:date="2017-07-13T16:56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</w:tcPr>
          <w:p w14:paraId="5136EEBC" w14:textId="77777777" w:rsidR="00B72615" w:rsidRDefault="00B72615" w:rsidP="00A942CD">
            <w:pPr>
              <w:pStyle w:val="NormalWeb"/>
              <w:rPr>
                <w:ins w:id="198" w:author="Albert Mao" w:date="2017-07-13T16:56:00Z"/>
              </w:rPr>
            </w:pPr>
            <w:ins w:id="199" w:author="Albert Mao" w:date="2017-07-13T16:56:00Z">
              <w:r>
                <w:rPr>
                  <w:rFonts w:hint="eastAsia"/>
                </w:rPr>
                <w:t>备注</w:t>
              </w:r>
            </w:ins>
          </w:p>
        </w:tc>
      </w:tr>
      <w:tr w:rsidR="006B73A4" w14:paraId="6E50491E" w14:textId="77777777" w:rsidTr="00B72615">
        <w:tblPrEx>
          <w:tblW w:w="9094" w:type="dxa"/>
          <w:tblLayout w:type="fixed"/>
          <w:tblPrExChange w:id="200" w:author="Albert Mao" w:date="2017-07-13T16:56:00Z">
            <w:tblPrEx>
              <w:tblW w:w="9094" w:type="dxa"/>
              <w:tblLayout w:type="fixed"/>
            </w:tblPrEx>
          </w:tblPrExChange>
        </w:tblPrEx>
        <w:trPr>
          <w:trHeight w:val="422"/>
          <w:trPrChange w:id="201" w:author="Albert Mao" w:date="2017-07-13T16:56:00Z">
            <w:trPr>
              <w:trHeight w:val="422"/>
            </w:trPr>
          </w:trPrChange>
        </w:trPr>
        <w:tc>
          <w:tcPr>
            <w:tcW w:w="3469" w:type="dxa"/>
            <w:tcPrChange w:id="202" w:author="Albert Mao" w:date="2017-07-13T16:56:00Z">
              <w:tcPr>
                <w:tcW w:w="3469" w:type="dxa"/>
              </w:tcPr>
            </w:tcPrChange>
          </w:tcPr>
          <w:p w14:paraId="49D15B4D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Bmbim_receipt_id</w:t>
            </w:r>
            <w:proofErr w:type="spellEnd"/>
          </w:p>
        </w:tc>
        <w:tc>
          <w:tcPr>
            <w:tcW w:w="2196" w:type="dxa"/>
            <w:tcPrChange w:id="203" w:author="Albert Mao" w:date="2017-07-13T16:56:00Z">
              <w:tcPr>
                <w:tcW w:w="2161" w:type="dxa"/>
              </w:tcPr>
            </w:tcPrChange>
          </w:tcPr>
          <w:p w14:paraId="7FA872F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收款项编号</w:t>
            </w:r>
          </w:p>
        </w:tc>
        <w:tc>
          <w:tcPr>
            <w:tcW w:w="1002" w:type="dxa"/>
            <w:tcPrChange w:id="204" w:author="Albert Mao" w:date="2017-07-13T16:56:00Z">
              <w:tcPr>
                <w:tcW w:w="1037" w:type="dxa"/>
                <w:gridSpan w:val="2"/>
              </w:tcPr>
            </w:tcPrChange>
          </w:tcPr>
          <w:p w14:paraId="7C4F26F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05" w:author="Albert Mao" w:date="2017-07-13T16:56:00Z">
              <w:tcPr>
                <w:tcW w:w="1049" w:type="dxa"/>
              </w:tcPr>
            </w:tcPrChange>
          </w:tcPr>
          <w:p w14:paraId="039715F9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06" w:author="Albert Mao" w:date="2017-07-13T16:56:00Z">
              <w:tcPr>
                <w:tcW w:w="1378" w:type="dxa"/>
                <w:gridSpan w:val="2"/>
              </w:tcPr>
            </w:tcPrChange>
          </w:tcPr>
          <w:p w14:paraId="56329A24" w14:textId="77777777" w:rsidR="006B73A4" w:rsidRDefault="006B73A4">
            <w:pPr>
              <w:pStyle w:val="NormalWeb"/>
            </w:pPr>
          </w:p>
        </w:tc>
      </w:tr>
      <w:tr w:rsidR="006B73A4" w14:paraId="194D0875" w14:textId="77777777" w:rsidTr="00B72615">
        <w:tblPrEx>
          <w:tblW w:w="9094" w:type="dxa"/>
          <w:tblLayout w:type="fixed"/>
          <w:tblPrExChange w:id="207" w:author="Albert Mao" w:date="2017-07-13T16:56:00Z">
            <w:tblPrEx>
              <w:tblW w:w="9094" w:type="dxa"/>
              <w:tblLayout w:type="fixed"/>
            </w:tblPrEx>
          </w:tblPrExChange>
        </w:tblPrEx>
        <w:trPr>
          <w:trHeight w:val="451"/>
          <w:trPrChange w:id="208" w:author="Albert Mao" w:date="2017-07-13T16:56:00Z">
            <w:trPr>
              <w:trHeight w:val="451"/>
            </w:trPr>
          </w:trPrChange>
        </w:trPr>
        <w:tc>
          <w:tcPr>
            <w:tcW w:w="3469" w:type="dxa"/>
            <w:tcPrChange w:id="209" w:author="Albert Mao" w:date="2017-07-13T16:56:00Z">
              <w:tcPr>
                <w:tcW w:w="3469" w:type="dxa"/>
              </w:tcPr>
            </w:tcPrChange>
          </w:tcPr>
          <w:p w14:paraId="1911EF46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Bmbim_receipt_type</w:t>
            </w:r>
            <w:proofErr w:type="spellEnd"/>
          </w:p>
        </w:tc>
        <w:tc>
          <w:tcPr>
            <w:tcW w:w="2196" w:type="dxa"/>
            <w:tcPrChange w:id="210" w:author="Albert Mao" w:date="2017-07-13T16:56:00Z">
              <w:tcPr>
                <w:tcW w:w="2161" w:type="dxa"/>
              </w:tcPr>
            </w:tcPrChange>
          </w:tcPr>
          <w:p w14:paraId="60150F2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收款项类型</w:t>
            </w:r>
          </w:p>
        </w:tc>
        <w:tc>
          <w:tcPr>
            <w:tcW w:w="1002" w:type="dxa"/>
            <w:tcPrChange w:id="211" w:author="Albert Mao" w:date="2017-07-13T16:56:00Z">
              <w:tcPr>
                <w:tcW w:w="1037" w:type="dxa"/>
                <w:gridSpan w:val="2"/>
              </w:tcPr>
            </w:tcPrChange>
          </w:tcPr>
          <w:p w14:paraId="22F2D98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12" w:author="Albert Mao" w:date="2017-07-13T16:56:00Z">
              <w:tcPr>
                <w:tcW w:w="1049" w:type="dxa"/>
              </w:tcPr>
            </w:tcPrChange>
          </w:tcPr>
          <w:p w14:paraId="5990F1A1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13" w:author="Albert Mao" w:date="2017-07-13T16:56:00Z">
              <w:tcPr>
                <w:tcW w:w="1378" w:type="dxa"/>
                <w:gridSpan w:val="2"/>
              </w:tcPr>
            </w:tcPrChange>
          </w:tcPr>
          <w:p w14:paraId="28928D8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预付款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送审稿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报批稿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交工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竣工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其它</w:t>
            </w:r>
          </w:p>
        </w:tc>
      </w:tr>
      <w:tr w:rsidR="006B73A4" w14:paraId="59CD43EA" w14:textId="77777777" w:rsidTr="00B72615">
        <w:tblPrEx>
          <w:tblW w:w="9094" w:type="dxa"/>
          <w:tblLayout w:type="fixed"/>
          <w:tblPrExChange w:id="214" w:author="Albert Mao" w:date="2017-07-13T16:56:00Z">
            <w:tblPrEx>
              <w:tblW w:w="9094" w:type="dxa"/>
              <w:tblLayout w:type="fixed"/>
            </w:tblPrEx>
          </w:tblPrExChange>
        </w:tblPrEx>
        <w:tc>
          <w:tcPr>
            <w:tcW w:w="3469" w:type="dxa"/>
            <w:tcPrChange w:id="215" w:author="Albert Mao" w:date="2017-07-13T16:56:00Z">
              <w:tcPr>
                <w:tcW w:w="3469" w:type="dxa"/>
              </w:tcPr>
            </w:tcPrChange>
          </w:tcPr>
          <w:p w14:paraId="3B4A26C1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Bmbim_receipt_plan</w:t>
            </w:r>
            <w:del w:id="216" w:author="Albert Mao" w:date="2017-07-13T16:57:00Z">
              <w:r w:rsidDel="00722B39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money</w:t>
            </w:r>
            <w:proofErr w:type="spellEnd"/>
          </w:p>
        </w:tc>
        <w:tc>
          <w:tcPr>
            <w:tcW w:w="2196" w:type="dxa"/>
            <w:tcPrChange w:id="217" w:author="Albert Mao" w:date="2017-07-13T16:56:00Z">
              <w:tcPr>
                <w:tcW w:w="2161" w:type="dxa"/>
              </w:tcPr>
            </w:tcPrChange>
          </w:tcPr>
          <w:p w14:paraId="26BD8112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计划收款金额（万元）</w:t>
            </w:r>
          </w:p>
        </w:tc>
        <w:tc>
          <w:tcPr>
            <w:tcW w:w="1002" w:type="dxa"/>
            <w:tcPrChange w:id="218" w:author="Albert Mao" w:date="2017-07-13T16:56:00Z">
              <w:tcPr>
                <w:tcW w:w="1037" w:type="dxa"/>
                <w:gridSpan w:val="2"/>
              </w:tcPr>
            </w:tcPrChange>
          </w:tcPr>
          <w:p w14:paraId="4F0D69E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219" w:author="Albert Mao" w:date="2017-07-13T16:56:00Z">
              <w:tcPr>
                <w:tcW w:w="1049" w:type="dxa"/>
              </w:tcPr>
            </w:tcPrChange>
          </w:tcPr>
          <w:p w14:paraId="50A49F01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real</w:t>
            </w:r>
          </w:p>
        </w:tc>
        <w:tc>
          <w:tcPr>
            <w:tcW w:w="1161" w:type="dxa"/>
            <w:tcPrChange w:id="220" w:author="Albert Mao" w:date="2017-07-13T16:56:00Z">
              <w:tcPr>
                <w:tcW w:w="1378" w:type="dxa"/>
                <w:gridSpan w:val="2"/>
              </w:tcPr>
            </w:tcPrChange>
          </w:tcPr>
          <w:p w14:paraId="5674CC45" w14:textId="77777777" w:rsidR="006B73A4" w:rsidRDefault="006B73A4">
            <w:pPr>
              <w:pStyle w:val="NormalWeb"/>
            </w:pPr>
          </w:p>
        </w:tc>
      </w:tr>
      <w:tr w:rsidR="006B73A4" w14:paraId="6229F85D" w14:textId="77777777" w:rsidTr="00B72615">
        <w:tblPrEx>
          <w:tblW w:w="9094" w:type="dxa"/>
          <w:tblLayout w:type="fixed"/>
          <w:tblPrExChange w:id="221" w:author="Albert Mao" w:date="2017-07-13T16:56:00Z">
            <w:tblPrEx>
              <w:tblW w:w="9094" w:type="dxa"/>
              <w:tblLayout w:type="fixed"/>
            </w:tblPrEx>
          </w:tblPrExChange>
        </w:tblPrEx>
        <w:tc>
          <w:tcPr>
            <w:tcW w:w="3469" w:type="dxa"/>
            <w:tcPrChange w:id="222" w:author="Albert Mao" w:date="2017-07-13T16:56:00Z">
              <w:tcPr>
                <w:tcW w:w="3469" w:type="dxa"/>
              </w:tcPr>
            </w:tcPrChange>
          </w:tcPr>
          <w:p w14:paraId="32B34179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Bmbim_receipt_plan</w:t>
            </w:r>
            <w:del w:id="223" w:author="Albert Mao" w:date="2017-07-13T16:57:00Z">
              <w:r w:rsidDel="00475070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196" w:type="dxa"/>
            <w:tcPrChange w:id="224" w:author="Albert Mao" w:date="2017-07-13T16:56:00Z">
              <w:tcPr>
                <w:tcW w:w="2161" w:type="dxa"/>
              </w:tcPr>
            </w:tcPrChange>
          </w:tcPr>
          <w:p w14:paraId="21E3942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计划收款时间</w:t>
            </w:r>
          </w:p>
        </w:tc>
        <w:tc>
          <w:tcPr>
            <w:tcW w:w="1002" w:type="dxa"/>
            <w:tcPrChange w:id="225" w:author="Albert Mao" w:date="2017-07-13T16:56:00Z">
              <w:tcPr>
                <w:tcW w:w="1037" w:type="dxa"/>
                <w:gridSpan w:val="2"/>
              </w:tcPr>
            </w:tcPrChange>
          </w:tcPr>
          <w:p w14:paraId="32B763C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226" w:author="Albert Mao" w:date="2017-07-13T16:56:00Z">
              <w:tcPr>
                <w:tcW w:w="1049" w:type="dxa"/>
              </w:tcPr>
            </w:tcPrChange>
          </w:tcPr>
          <w:p w14:paraId="407C7BD3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227" w:author="Albert Mao" w:date="2017-07-13T16:56:00Z">
              <w:tcPr>
                <w:tcW w:w="1378" w:type="dxa"/>
                <w:gridSpan w:val="2"/>
              </w:tcPr>
            </w:tcPrChange>
          </w:tcPr>
          <w:p w14:paraId="02A72B04" w14:textId="77777777" w:rsidR="006B73A4" w:rsidRDefault="006B73A4">
            <w:pPr>
              <w:pStyle w:val="NormalWeb"/>
            </w:pPr>
          </w:p>
        </w:tc>
      </w:tr>
      <w:tr w:rsidR="006B73A4" w14:paraId="5531F2E4" w14:textId="77777777" w:rsidTr="00B72615">
        <w:tblPrEx>
          <w:tblW w:w="9094" w:type="dxa"/>
          <w:tblLayout w:type="fixed"/>
          <w:tblPrExChange w:id="228" w:author="Albert Mao" w:date="2017-07-13T16:56:00Z">
            <w:tblPrEx>
              <w:tblW w:w="9094" w:type="dxa"/>
              <w:tblLayout w:type="fixed"/>
            </w:tblPrEx>
          </w:tblPrExChange>
        </w:tblPrEx>
        <w:trPr>
          <w:trHeight w:val="90"/>
          <w:trPrChange w:id="229" w:author="Albert Mao" w:date="2017-07-13T16:56:00Z">
            <w:trPr>
              <w:trHeight w:val="90"/>
            </w:trPr>
          </w:trPrChange>
        </w:trPr>
        <w:tc>
          <w:tcPr>
            <w:tcW w:w="3469" w:type="dxa"/>
            <w:tcPrChange w:id="230" w:author="Albert Mao" w:date="2017-07-13T16:56:00Z">
              <w:tcPr>
                <w:tcW w:w="3469" w:type="dxa"/>
              </w:tcPr>
            </w:tcPrChange>
          </w:tcPr>
          <w:p w14:paraId="7F2A05AA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Bmbim_receipt_actual</w:t>
            </w:r>
            <w:del w:id="231" w:author="Albert Mao" w:date="2017-07-13T16:57:00Z">
              <w:r w:rsidDel="00475070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money</w:t>
            </w:r>
            <w:proofErr w:type="spellEnd"/>
          </w:p>
        </w:tc>
        <w:tc>
          <w:tcPr>
            <w:tcW w:w="2196" w:type="dxa"/>
            <w:tcPrChange w:id="232" w:author="Albert Mao" w:date="2017-07-13T16:56:00Z">
              <w:tcPr>
                <w:tcW w:w="2161" w:type="dxa"/>
              </w:tcPr>
            </w:tcPrChange>
          </w:tcPr>
          <w:p w14:paraId="0A28419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实际收款金额（万元）</w:t>
            </w:r>
          </w:p>
        </w:tc>
        <w:tc>
          <w:tcPr>
            <w:tcW w:w="1002" w:type="dxa"/>
            <w:tcPrChange w:id="233" w:author="Albert Mao" w:date="2017-07-13T16:56:00Z">
              <w:tcPr>
                <w:tcW w:w="1037" w:type="dxa"/>
                <w:gridSpan w:val="2"/>
              </w:tcPr>
            </w:tcPrChange>
          </w:tcPr>
          <w:p w14:paraId="4569415B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266" w:type="dxa"/>
            <w:tcPrChange w:id="234" w:author="Albert Mao" w:date="2017-07-13T16:56:00Z">
              <w:tcPr>
                <w:tcW w:w="1049" w:type="dxa"/>
              </w:tcPr>
            </w:tcPrChange>
          </w:tcPr>
          <w:p w14:paraId="71FD116E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real</w:t>
            </w:r>
          </w:p>
        </w:tc>
        <w:tc>
          <w:tcPr>
            <w:tcW w:w="1161" w:type="dxa"/>
            <w:tcPrChange w:id="235" w:author="Albert Mao" w:date="2017-07-13T16:56:00Z">
              <w:tcPr>
                <w:tcW w:w="1378" w:type="dxa"/>
                <w:gridSpan w:val="2"/>
              </w:tcPr>
            </w:tcPrChange>
          </w:tcPr>
          <w:p w14:paraId="14928CD8" w14:textId="77777777" w:rsidR="006B73A4" w:rsidRDefault="006B73A4">
            <w:pPr>
              <w:pStyle w:val="NormalWeb"/>
            </w:pPr>
          </w:p>
        </w:tc>
      </w:tr>
      <w:tr w:rsidR="006B73A4" w14:paraId="4467BF46" w14:textId="77777777" w:rsidTr="00B72615">
        <w:tblPrEx>
          <w:tblW w:w="9094" w:type="dxa"/>
          <w:tblLayout w:type="fixed"/>
          <w:tblPrExChange w:id="236" w:author="Albert Mao" w:date="2017-07-13T16:56:00Z">
            <w:tblPrEx>
              <w:tblW w:w="9094" w:type="dxa"/>
              <w:tblLayout w:type="fixed"/>
            </w:tblPrEx>
          </w:tblPrExChange>
        </w:tblPrEx>
        <w:trPr>
          <w:trHeight w:val="90"/>
          <w:trPrChange w:id="237" w:author="Albert Mao" w:date="2017-07-13T16:56:00Z">
            <w:trPr>
              <w:trHeight w:val="90"/>
            </w:trPr>
          </w:trPrChange>
        </w:trPr>
        <w:tc>
          <w:tcPr>
            <w:tcW w:w="3469" w:type="dxa"/>
            <w:tcPrChange w:id="238" w:author="Albert Mao" w:date="2017-07-13T16:56:00Z">
              <w:tcPr>
                <w:tcW w:w="3469" w:type="dxa"/>
              </w:tcPr>
            </w:tcPrChange>
          </w:tcPr>
          <w:p w14:paraId="783FE60C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Bmbim_receipt_actual</w:t>
            </w:r>
            <w:del w:id="239" w:author="Albert Mao" w:date="2017-07-13T16:57:00Z">
              <w:r w:rsidDel="00475070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196" w:type="dxa"/>
            <w:tcPrChange w:id="240" w:author="Albert Mao" w:date="2017-07-13T16:56:00Z">
              <w:tcPr>
                <w:tcW w:w="2161" w:type="dxa"/>
              </w:tcPr>
            </w:tcPrChange>
          </w:tcPr>
          <w:p w14:paraId="466956A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实际收款时间</w:t>
            </w:r>
          </w:p>
        </w:tc>
        <w:tc>
          <w:tcPr>
            <w:tcW w:w="1002" w:type="dxa"/>
            <w:tcPrChange w:id="241" w:author="Albert Mao" w:date="2017-07-13T16:56:00Z">
              <w:tcPr>
                <w:tcW w:w="1037" w:type="dxa"/>
                <w:gridSpan w:val="2"/>
              </w:tcPr>
            </w:tcPrChange>
          </w:tcPr>
          <w:p w14:paraId="522E9EC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242" w:author="Albert Mao" w:date="2017-07-13T16:56:00Z">
              <w:tcPr>
                <w:tcW w:w="1049" w:type="dxa"/>
              </w:tcPr>
            </w:tcPrChange>
          </w:tcPr>
          <w:p w14:paraId="618E557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243" w:author="Albert Mao" w:date="2017-07-13T16:56:00Z">
              <w:tcPr>
                <w:tcW w:w="1378" w:type="dxa"/>
                <w:gridSpan w:val="2"/>
              </w:tcPr>
            </w:tcPrChange>
          </w:tcPr>
          <w:p w14:paraId="2C729FC3" w14:textId="77777777" w:rsidR="006B73A4" w:rsidRDefault="006B73A4">
            <w:pPr>
              <w:pStyle w:val="NormalWeb"/>
            </w:pPr>
          </w:p>
        </w:tc>
      </w:tr>
      <w:tr w:rsidR="006B73A4" w14:paraId="21BDD80F" w14:textId="77777777" w:rsidTr="00B72615">
        <w:tblPrEx>
          <w:tblW w:w="9094" w:type="dxa"/>
          <w:tblLayout w:type="fixed"/>
          <w:tblPrExChange w:id="244" w:author="Albert Mao" w:date="2017-07-13T16:56:00Z">
            <w:tblPrEx>
              <w:tblW w:w="9094" w:type="dxa"/>
              <w:tblLayout w:type="fixed"/>
            </w:tblPrEx>
          </w:tblPrExChange>
        </w:tblPrEx>
        <w:tc>
          <w:tcPr>
            <w:tcW w:w="3469" w:type="dxa"/>
            <w:tcPrChange w:id="245" w:author="Albert Mao" w:date="2017-07-13T16:56:00Z">
              <w:tcPr>
                <w:tcW w:w="3469" w:type="dxa"/>
              </w:tcPr>
            </w:tcPrChange>
          </w:tcPr>
          <w:p w14:paraId="5B21CC8D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Bmbim_receipt</w:t>
            </w:r>
            <w:r>
              <w:t>_</w:t>
            </w:r>
            <w:r>
              <w:rPr>
                <w:rFonts w:hint="eastAsia"/>
              </w:rPr>
              <w:t>remark</w:t>
            </w:r>
            <w:proofErr w:type="spellEnd"/>
          </w:p>
        </w:tc>
        <w:tc>
          <w:tcPr>
            <w:tcW w:w="2196" w:type="dxa"/>
            <w:tcPrChange w:id="246" w:author="Albert Mao" w:date="2017-07-13T16:56:00Z">
              <w:tcPr>
                <w:tcW w:w="2161" w:type="dxa"/>
              </w:tcPr>
            </w:tcPrChange>
          </w:tcPr>
          <w:p w14:paraId="3AB11B2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收款项备注</w:t>
            </w:r>
          </w:p>
        </w:tc>
        <w:tc>
          <w:tcPr>
            <w:tcW w:w="1002" w:type="dxa"/>
            <w:tcPrChange w:id="247" w:author="Albert Mao" w:date="2017-07-13T16:56:00Z">
              <w:tcPr>
                <w:tcW w:w="1037" w:type="dxa"/>
                <w:gridSpan w:val="2"/>
              </w:tcPr>
            </w:tcPrChange>
          </w:tcPr>
          <w:p w14:paraId="376CAB5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48" w:author="Albert Mao" w:date="2017-07-13T16:56:00Z">
              <w:tcPr>
                <w:tcW w:w="1049" w:type="dxa"/>
              </w:tcPr>
            </w:tcPrChange>
          </w:tcPr>
          <w:p w14:paraId="5EF7386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49" w:author="Albert Mao" w:date="2017-07-13T16:56:00Z">
              <w:tcPr>
                <w:tcW w:w="1378" w:type="dxa"/>
                <w:gridSpan w:val="2"/>
              </w:tcPr>
            </w:tcPrChange>
          </w:tcPr>
          <w:p w14:paraId="432D200C" w14:textId="77777777" w:rsidR="006B73A4" w:rsidRDefault="0011029F">
            <w:pPr>
              <w:pStyle w:val="NormalWeb"/>
              <w:rPr>
                <w:ins w:id="250" w:author="Albert Mao" w:date="2017-07-13T16:57:00Z"/>
              </w:rPr>
            </w:pPr>
            <w:r>
              <w:rPr>
                <w:rFonts w:hint="eastAsia"/>
              </w:rPr>
              <w:t>多行</w:t>
            </w:r>
          </w:p>
          <w:p w14:paraId="4D3C6A10" w14:textId="3506DB18" w:rsidR="00B72615" w:rsidRDefault="00B72615">
            <w:pPr>
              <w:pStyle w:val="NormalWeb"/>
            </w:pPr>
            <w:proofErr w:type="spellStart"/>
            <w:ins w:id="251" w:author="Albert Mao" w:date="2017-07-13T16:57:00Z">
              <w:r>
                <w:rPr>
                  <w:rFonts w:hint="eastAsia"/>
                </w:rPr>
                <w:t>areatext</w:t>
              </w:r>
            </w:ins>
            <w:proofErr w:type="spellEnd"/>
          </w:p>
        </w:tc>
      </w:tr>
    </w:tbl>
    <w:p w14:paraId="0B166EAD" w14:textId="77777777" w:rsidR="006B73A4" w:rsidRDefault="006B73A4">
      <w:pPr>
        <w:pStyle w:val="NormalWeb"/>
        <w:spacing w:before="0" w:beforeAutospacing="0" w:after="0" w:afterAutospacing="0"/>
        <w:rPr>
          <w:rFonts w:eastAsia="宋体"/>
        </w:rPr>
      </w:pPr>
    </w:p>
    <w:p w14:paraId="76A0914D" w14:textId="17C7ACD4" w:rsidR="006B73A4" w:rsidRDefault="00475070">
      <w:pPr>
        <w:pStyle w:val="Heading4"/>
        <w:pPrChange w:id="252" w:author="Albert Mao" w:date="2017-07-13T16:58:00Z">
          <w:pPr>
            <w:pStyle w:val="NormalWeb"/>
          </w:pPr>
        </w:pPrChange>
      </w:pPr>
      <w:ins w:id="253" w:author="Albert Mao" w:date="2017-07-13T16:58:00Z">
        <w:r>
          <w:rPr>
            <w:rFonts w:hint="eastAsia"/>
          </w:rPr>
          <w:t>2.2.2 收款项</w:t>
        </w:r>
      </w:ins>
      <w:r w:rsidR="0011029F">
        <w:rPr>
          <w:rFonts w:hint="eastAsia"/>
        </w:rPr>
        <w:t>Policy</w:t>
      </w:r>
      <w:ins w:id="254" w:author="Albert Mao" w:date="2017-07-13T16:58:00Z">
        <w:r>
          <w:rPr>
            <w:rFonts w:hint="eastAsia"/>
          </w:rPr>
          <w:t>策略</w:t>
        </w:r>
      </w:ins>
    </w:p>
    <w:p w14:paraId="08F3287E" w14:textId="77777777" w:rsidR="006B73A4" w:rsidRDefault="0011029F">
      <w:pPr>
        <w:pStyle w:val="NormalWeb"/>
        <w:rPr>
          <w:rFonts w:eastAsia="宋体"/>
          <w:b/>
          <w:bCs/>
        </w:rPr>
      </w:pPr>
      <w:proofErr w:type="spellStart"/>
      <w:r>
        <w:rPr>
          <w:rFonts w:hint="eastAsia"/>
        </w:rPr>
        <w:t>Bmbim_receipt</w:t>
      </w:r>
      <w:proofErr w:type="spellEnd"/>
      <w:r>
        <w:rPr>
          <w:rFonts w:hint="eastAsia"/>
        </w:rPr>
        <w:t xml:space="preserve"> </w:t>
      </w:r>
      <w:r>
        <w:rPr>
          <w:rFonts w:eastAsia="宋体" w:hint="eastAsia"/>
        </w:rPr>
        <w:t>(</w:t>
      </w:r>
      <w:r>
        <w:rPr>
          <w:rFonts w:eastAsia="宋体" w:hint="eastAsia"/>
        </w:rPr>
        <w:t>收款项</w:t>
      </w:r>
      <w:r>
        <w:rPr>
          <w:rFonts w:eastAsia="宋体" w:hint="eastAsia"/>
        </w:rPr>
        <w:t xml:space="preserve">) </w:t>
      </w:r>
      <w:r>
        <w:rPr>
          <w:rFonts w:eastAsia="宋体" w:hint="eastAsia"/>
          <w:b/>
          <w:bCs/>
        </w:rPr>
        <w:t xml:space="preserve"> Format[All]</w:t>
      </w:r>
    </w:p>
    <w:tbl>
      <w:tblPr>
        <w:tblStyle w:val="TableGrid"/>
        <w:tblW w:w="5887" w:type="dxa"/>
        <w:tblLayout w:type="fixed"/>
        <w:tblLook w:val="04A0" w:firstRow="1" w:lastRow="0" w:firstColumn="1" w:lastColumn="0" w:noHBand="0" w:noVBand="1"/>
      </w:tblPr>
      <w:tblGrid>
        <w:gridCol w:w="2347"/>
        <w:gridCol w:w="3540"/>
      </w:tblGrid>
      <w:tr w:rsidR="006B73A4" w14:paraId="03F879C8" w14:textId="77777777">
        <w:tc>
          <w:tcPr>
            <w:tcW w:w="2347" w:type="dxa"/>
          </w:tcPr>
          <w:p w14:paraId="73652471" w14:textId="77777777" w:rsidR="006B73A4" w:rsidRDefault="0011029F">
            <w:pPr>
              <w:pStyle w:val="NormalWeb"/>
              <w:rPr>
                <w:rFonts w:eastAsia="宋体"/>
              </w:rPr>
            </w:pPr>
            <w:commentRangeStart w:id="255"/>
            <w:r>
              <w:rPr>
                <w:rFonts w:eastAsia="宋体" w:hint="eastAsia"/>
              </w:rPr>
              <w:t>收款项</w:t>
            </w:r>
          </w:p>
        </w:tc>
        <w:tc>
          <w:tcPr>
            <w:tcW w:w="3540" w:type="dxa"/>
          </w:tcPr>
          <w:p w14:paraId="0A33E583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receipt</w:t>
            </w:r>
            <w:commentRangeEnd w:id="255"/>
            <w:r w:rsidR="00554DB4">
              <w:rPr>
                <w:rStyle w:val="CommentReference"/>
                <w:rFonts w:asciiTheme="minorHAnsi" w:hAnsiTheme="minorHAnsi" w:cstheme="minorBidi"/>
                <w:kern w:val="2"/>
              </w:rPr>
              <w:commentReference w:id="255"/>
            </w:r>
          </w:p>
        </w:tc>
      </w:tr>
    </w:tbl>
    <w:p w14:paraId="6E64A10E" w14:textId="51E1869F" w:rsidR="006B73A4" w:rsidRDefault="005A3A51">
      <w:pPr>
        <w:pStyle w:val="Heading1"/>
        <w:pPrChange w:id="256" w:author="Albert Mao" w:date="2017-07-13T17:00:00Z">
          <w:pPr>
            <w:pStyle w:val="Heading2"/>
          </w:pPr>
        </w:pPrChange>
      </w:pPr>
      <w:ins w:id="257" w:author="Albert Mao" w:date="2017-07-13T17:00:00Z">
        <w:r>
          <w:rPr>
            <w:rFonts w:hint="eastAsia"/>
          </w:rPr>
          <w:lastRenderedPageBreak/>
          <w:t>三、</w:t>
        </w:r>
      </w:ins>
      <w:r w:rsidR="0011029F">
        <w:rPr>
          <w:rFonts w:hint="eastAsia"/>
        </w:rPr>
        <w:t>项目</w:t>
      </w:r>
      <w:del w:id="258" w:author="Albert Mao" w:date="2017-07-13T17:01:00Z">
        <w:r w:rsidR="0011029F" w:rsidDel="00CA082E">
          <w:rPr>
            <w:rFonts w:hint="eastAsia"/>
          </w:rPr>
          <w:delText>设计</w:delText>
        </w:r>
      </w:del>
      <w:ins w:id="259" w:author="Albert Mao" w:date="2017-07-13T17:00:00Z">
        <w:r>
          <w:rPr>
            <w:rFonts w:hint="eastAsia"/>
          </w:rPr>
          <w:t>模型设计</w:t>
        </w:r>
      </w:ins>
      <w:del w:id="260" w:author="Albert Mao" w:date="2017-07-13T17:00:00Z">
        <w:r w:rsidR="0011029F" w:rsidDel="005A3A51">
          <w:rPr>
            <w:rFonts w:hint="eastAsia"/>
          </w:rPr>
          <w:delText>文档</w:delText>
        </w:r>
      </w:del>
    </w:p>
    <w:p w14:paraId="25838728" w14:textId="2725B045" w:rsidR="006B73A4" w:rsidRPr="005A3A51" w:rsidRDefault="005A3A51">
      <w:pPr>
        <w:pStyle w:val="Heading3"/>
        <w:pPrChange w:id="261" w:author="Albert Mao" w:date="2017-07-13T17:01:00Z">
          <w:pPr>
            <w:pStyle w:val="Heading1"/>
          </w:pPr>
        </w:pPrChange>
      </w:pPr>
      <w:commentRangeStart w:id="262"/>
      <w:ins w:id="263" w:author="Albert Mao" w:date="2017-07-13T17:00:00Z">
        <w:r w:rsidRPr="005A3A51">
          <w:rPr>
            <w:rFonts w:hint="eastAsia"/>
          </w:rPr>
          <w:t xml:space="preserve">3.1 </w:t>
        </w:r>
      </w:ins>
      <w:ins w:id="264" w:author="Albert Mao" w:date="2017-07-13T17:02:00Z">
        <w:r w:rsidR="00CA082E">
          <w:rPr>
            <w:rFonts w:hint="eastAsia"/>
          </w:rPr>
          <w:t>项目</w:t>
        </w:r>
      </w:ins>
      <w:r w:rsidR="0011029F" w:rsidRPr="005A3A51">
        <w:rPr>
          <w:rFonts w:hint="eastAsia"/>
        </w:rPr>
        <w:t>Schema</w:t>
      </w:r>
      <w:commentRangeEnd w:id="262"/>
      <w:r w:rsidR="007C573E">
        <w:rPr>
          <w:rStyle w:val="CommentReference"/>
          <w:b w:val="0"/>
        </w:rPr>
        <w:commentReference w:id="262"/>
      </w:r>
    </w:p>
    <w:p w14:paraId="41E4C0C1" w14:textId="77777777" w:rsidR="006B73A4" w:rsidRDefault="0011029F">
      <w:r>
        <w:object w:dxaOrig="7200" w:dyaOrig="6430" w14:anchorId="5D968822">
          <v:shape id="_x0000_i1027" type="#_x0000_t75" style="width:5in;height:321.25pt" o:ole="">
            <v:imagedata r:id="rId16" o:title=""/>
            <o:lock v:ext="edit" aspectratio="f"/>
          </v:shape>
          <o:OLEObject Type="Embed" ProgID="Visio.Drawing.15" ShapeID="_x0000_i1027" DrawAspect="Content" ObjectID="_1561473434" r:id="rId17"/>
        </w:object>
      </w:r>
    </w:p>
    <w:p w14:paraId="7FC380EE" w14:textId="282B119D" w:rsidR="006B73A4" w:rsidRDefault="00CA082E">
      <w:pPr>
        <w:pStyle w:val="Heading3"/>
      </w:pPr>
      <w:ins w:id="265" w:author="Albert Mao" w:date="2017-07-13T17:02:00Z">
        <w:r>
          <w:rPr>
            <w:rFonts w:hint="eastAsia"/>
          </w:rPr>
          <w:t>3.2 项目</w:t>
        </w:r>
      </w:ins>
      <w:r w:rsidR="0011029F">
        <w:rPr>
          <w:rFonts w:hint="eastAsia"/>
        </w:rPr>
        <w:t>Schema说明</w:t>
      </w:r>
    </w:p>
    <w:p w14:paraId="0A361BFB" w14:textId="61CC13E4" w:rsidR="006B73A4" w:rsidRDefault="00CA082E">
      <w:pPr>
        <w:pStyle w:val="Heading4"/>
        <w:pPrChange w:id="266" w:author="Albert Mao" w:date="2017-07-13T17:03:00Z">
          <w:pPr/>
        </w:pPrChange>
      </w:pPr>
      <w:ins w:id="267" w:author="Albert Mao" w:date="2017-07-13T17:02:00Z">
        <w:r>
          <w:rPr>
            <w:rFonts w:hint="eastAsia"/>
          </w:rPr>
          <w:t xml:space="preserve">3.2.1 </w:t>
        </w:r>
      </w:ins>
      <w:ins w:id="268" w:author="Albert Mao" w:date="2017-07-13T17:03:00Z">
        <w:r>
          <w:rPr>
            <w:rFonts w:hint="eastAsia"/>
          </w:rPr>
          <w:t>项目</w:t>
        </w:r>
      </w:ins>
      <w:r w:rsidR="0011029F">
        <w:rPr>
          <w:rFonts w:hint="eastAsia"/>
        </w:rPr>
        <w:t>Type</w:t>
      </w:r>
    </w:p>
    <w:p w14:paraId="58DC26DA" w14:textId="77777777" w:rsidR="006B73A4" w:rsidRDefault="0011029F">
      <w:proofErr w:type="spellStart"/>
      <w:r>
        <w:rPr>
          <w:rFonts w:hint="eastAsia"/>
        </w:rPr>
        <w:t>Bmbim_project</w:t>
      </w:r>
      <w:proofErr w:type="spellEnd"/>
      <w:r>
        <w:rPr>
          <w:rFonts w:hint="eastAsia"/>
        </w:rPr>
        <w:t xml:space="preserve"> 项目</w:t>
      </w:r>
    </w:p>
    <w:p w14:paraId="10CB5BA7" w14:textId="77777777" w:rsidR="006B73A4" w:rsidRDefault="0011029F"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  <w:tblPrChange w:id="269" w:author="Albert Mao" w:date="2017-07-13T17:03:00Z">
          <w:tblPr>
            <w:tblStyle w:val="TableGrid"/>
            <w:tblW w:w="9094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469"/>
        <w:gridCol w:w="2161"/>
        <w:gridCol w:w="35"/>
        <w:gridCol w:w="1002"/>
        <w:gridCol w:w="1266"/>
        <w:gridCol w:w="1161"/>
        <w:tblGridChange w:id="270">
          <w:tblGrid>
            <w:gridCol w:w="3469"/>
            <w:gridCol w:w="2161"/>
            <w:gridCol w:w="35"/>
            <w:gridCol w:w="1002"/>
            <w:gridCol w:w="1049"/>
            <w:gridCol w:w="217"/>
            <w:gridCol w:w="1161"/>
          </w:tblGrid>
        </w:tblGridChange>
      </w:tblGrid>
      <w:tr w:rsidR="00CA082E" w14:paraId="73F4BBB1" w14:textId="77777777" w:rsidTr="00CA082E">
        <w:trPr>
          <w:trHeight w:val="422"/>
          <w:ins w:id="271" w:author="Albert Mao" w:date="2017-07-13T17:03:00Z"/>
          <w:trPrChange w:id="272" w:author="Albert Mao" w:date="2017-07-13T17:03:00Z">
            <w:trPr>
              <w:trHeight w:val="422"/>
            </w:trPr>
          </w:trPrChange>
        </w:trPr>
        <w:tc>
          <w:tcPr>
            <w:tcW w:w="3469" w:type="dxa"/>
            <w:tcPrChange w:id="273" w:author="Albert Mao" w:date="2017-07-13T17:03:00Z">
              <w:tcPr>
                <w:tcW w:w="3469" w:type="dxa"/>
              </w:tcPr>
            </w:tcPrChange>
          </w:tcPr>
          <w:p w14:paraId="3FB06E18" w14:textId="77777777" w:rsidR="00CA082E" w:rsidRDefault="00CA082E" w:rsidP="00A942CD">
            <w:pPr>
              <w:pStyle w:val="NormalWeb"/>
              <w:rPr>
                <w:ins w:id="274" w:author="Albert Mao" w:date="2017-07-13T17:03:00Z"/>
              </w:rPr>
            </w:pPr>
            <w:ins w:id="275" w:author="Albert Mao" w:date="2017-07-13T17:03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  <w:gridSpan w:val="2"/>
            <w:tcPrChange w:id="276" w:author="Albert Mao" w:date="2017-07-13T17:03:00Z">
              <w:tcPr>
                <w:tcW w:w="2196" w:type="dxa"/>
                <w:gridSpan w:val="2"/>
              </w:tcPr>
            </w:tcPrChange>
          </w:tcPr>
          <w:p w14:paraId="6E7C7571" w14:textId="77777777" w:rsidR="00CA082E" w:rsidRDefault="00CA082E" w:rsidP="00A942CD">
            <w:pPr>
              <w:pStyle w:val="NormalWeb"/>
              <w:rPr>
                <w:ins w:id="277" w:author="Albert Mao" w:date="2017-07-13T17:03:00Z"/>
              </w:rPr>
            </w:pPr>
            <w:ins w:id="278" w:author="Albert Mao" w:date="2017-07-13T17:03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  <w:tcPrChange w:id="279" w:author="Albert Mao" w:date="2017-07-13T17:03:00Z">
              <w:tcPr>
                <w:tcW w:w="1002" w:type="dxa"/>
              </w:tcPr>
            </w:tcPrChange>
          </w:tcPr>
          <w:p w14:paraId="37B27161" w14:textId="77777777" w:rsidR="00CA082E" w:rsidRDefault="00CA082E" w:rsidP="00A942CD">
            <w:pPr>
              <w:pStyle w:val="NormalWeb"/>
              <w:rPr>
                <w:ins w:id="280" w:author="Albert Mao" w:date="2017-07-13T17:03:00Z"/>
              </w:rPr>
            </w:pPr>
            <w:ins w:id="281" w:author="Albert Mao" w:date="2017-07-13T17:03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tcPrChange w:id="282" w:author="Albert Mao" w:date="2017-07-13T17:03:00Z">
              <w:tcPr>
                <w:tcW w:w="1266" w:type="dxa"/>
                <w:gridSpan w:val="2"/>
              </w:tcPr>
            </w:tcPrChange>
          </w:tcPr>
          <w:p w14:paraId="53B45D7F" w14:textId="77777777" w:rsidR="00CA082E" w:rsidRDefault="00CA082E" w:rsidP="00A942CD">
            <w:pPr>
              <w:pStyle w:val="NormalWeb"/>
              <w:rPr>
                <w:ins w:id="283" w:author="Albert Mao" w:date="2017-07-13T17:03:00Z"/>
              </w:rPr>
            </w:pPr>
            <w:ins w:id="284" w:author="Albert Mao" w:date="2017-07-13T17:03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  <w:tcPrChange w:id="285" w:author="Albert Mao" w:date="2017-07-13T17:03:00Z">
              <w:tcPr>
                <w:tcW w:w="1161" w:type="dxa"/>
              </w:tcPr>
            </w:tcPrChange>
          </w:tcPr>
          <w:p w14:paraId="4973A103" w14:textId="77777777" w:rsidR="00CA082E" w:rsidRDefault="00CA082E" w:rsidP="00A942CD">
            <w:pPr>
              <w:pStyle w:val="NormalWeb"/>
              <w:rPr>
                <w:ins w:id="286" w:author="Albert Mao" w:date="2017-07-13T17:03:00Z"/>
              </w:rPr>
            </w:pPr>
            <w:ins w:id="287" w:author="Albert Mao" w:date="2017-07-13T17:03:00Z">
              <w:r>
                <w:rPr>
                  <w:rFonts w:hint="eastAsia"/>
                </w:rPr>
                <w:t>备注</w:t>
              </w:r>
            </w:ins>
          </w:p>
        </w:tc>
      </w:tr>
      <w:tr w:rsidR="006B73A4" w14:paraId="1D24C5E4" w14:textId="77777777" w:rsidTr="00CA082E">
        <w:trPr>
          <w:trHeight w:val="422"/>
          <w:trPrChange w:id="288" w:author="Albert Mao" w:date="2017-07-13T17:03:00Z">
            <w:trPr>
              <w:trHeight w:val="422"/>
            </w:trPr>
          </w:trPrChange>
        </w:trPr>
        <w:tc>
          <w:tcPr>
            <w:tcW w:w="3469" w:type="dxa"/>
            <w:tcPrChange w:id="289" w:author="Albert Mao" w:date="2017-07-13T17:03:00Z">
              <w:tcPr>
                <w:tcW w:w="3469" w:type="dxa"/>
              </w:tcPr>
            </w:tcPrChange>
          </w:tcPr>
          <w:p w14:paraId="6487E311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Bmbim_project_id</w:t>
            </w:r>
            <w:proofErr w:type="spellEnd"/>
          </w:p>
        </w:tc>
        <w:tc>
          <w:tcPr>
            <w:tcW w:w="2161" w:type="dxa"/>
            <w:tcPrChange w:id="290" w:author="Albert Mao" w:date="2017-07-13T17:03:00Z">
              <w:tcPr>
                <w:tcW w:w="2161" w:type="dxa"/>
              </w:tcPr>
            </w:tcPrChange>
          </w:tcPr>
          <w:p w14:paraId="4C1EF55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037" w:type="dxa"/>
            <w:gridSpan w:val="2"/>
            <w:tcPrChange w:id="291" w:author="Albert Mao" w:date="2017-07-13T17:03:00Z">
              <w:tcPr>
                <w:tcW w:w="1037" w:type="dxa"/>
                <w:gridSpan w:val="2"/>
              </w:tcPr>
            </w:tcPrChange>
          </w:tcPr>
          <w:p w14:paraId="5AB7EA18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92" w:author="Albert Mao" w:date="2017-07-13T17:03:00Z">
              <w:tcPr>
                <w:tcW w:w="1049" w:type="dxa"/>
              </w:tcPr>
            </w:tcPrChange>
          </w:tcPr>
          <w:p w14:paraId="5C9C777B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93" w:author="Albert Mao" w:date="2017-07-13T17:03:00Z">
              <w:tcPr>
                <w:tcW w:w="1378" w:type="dxa"/>
                <w:gridSpan w:val="2"/>
              </w:tcPr>
            </w:tcPrChange>
          </w:tcPr>
          <w:p w14:paraId="79A07E93" w14:textId="77777777" w:rsidR="006B73A4" w:rsidRDefault="006B73A4">
            <w:pPr>
              <w:pStyle w:val="NormalWeb"/>
            </w:pPr>
          </w:p>
        </w:tc>
      </w:tr>
      <w:tr w:rsidR="006B73A4" w14:paraId="29ED265E" w14:textId="77777777" w:rsidTr="00CA082E">
        <w:trPr>
          <w:trHeight w:val="451"/>
          <w:trPrChange w:id="294" w:author="Albert Mao" w:date="2017-07-13T17:03:00Z">
            <w:trPr>
              <w:trHeight w:val="451"/>
            </w:trPr>
          </w:trPrChange>
        </w:trPr>
        <w:tc>
          <w:tcPr>
            <w:tcW w:w="3469" w:type="dxa"/>
            <w:tcPrChange w:id="295" w:author="Albert Mao" w:date="2017-07-13T17:03:00Z">
              <w:tcPr>
                <w:tcW w:w="3469" w:type="dxa"/>
              </w:tcPr>
            </w:tcPrChange>
          </w:tcPr>
          <w:p w14:paraId="26C8724E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lastRenderedPageBreak/>
              <w:t>Bmbim_project_name</w:t>
            </w:r>
            <w:proofErr w:type="spellEnd"/>
          </w:p>
        </w:tc>
        <w:tc>
          <w:tcPr>
            <w:tcW w:w="2161" w:type="dxa"/>
            <w:tcPrChange w:id="296" w:author="Albert Mao" w:date="2017-07-13T17:03:00Z">
              <w:tcPr>
                <w:tcW w:w="2161" w:type="dxa"/>
              </w:tcPr>
            </w:tcPrChange>
          </w:tcPr>
          <w:p w14:paraId="72D5CFD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037" w:type="dxa"/>
            <w:gridSpan w:val="2"/>
            <w:tcPrChange w:id="297" w:author="Albert Mao" w:date="2017-07-13T17:03:00Z">
              <w:tcPr>
                <w:tcW w:w="1037" w:type="dxa"/>
                <w:gridSpan w:val="2"/>
              </w:tcPr>
            </w:tcPrChange>
          </w:tcPr>
          <w:p w14:paraId="0F9312B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298" w:author="Albert Mao" w:date="2017-07-13T17:03:00Z">
              <w:tcPr>
                <w:tcW w:w="1049" w:type="dxa"/>
              </w:tcPr>
            </w:tcPrChange>
          </w:tcPr>
          <w:p w14:paraId="1842E050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299" w:author="Albert Mao" w:date="2017-07-13T17:03:00Z">
              <w:tcPr>
                <w:tcW w:w="1378" w:type="dxa"/>
                <w:gridSpan w:val="2"/>
              </w:tcPr>
            </w:tcPrChange>
          </w:tcPr>
          <w:p w14:paraId="58A41602" w14:textId="77777777" w:rsidR="006B73A4" w:rsidRDefault="006B73A4">
            <w:pPr>
              <w:pStyle w:val="NormalWeb"/>
            </w:pPr>
          </w:p>
        </w:tc>
      </w:tr>
      <w:tr w:rsidR="006B73A4" w14:paraId="06F86E1E" w14:textId="77777777" w:rsidTr="00CA082E">
        <w:tc>
          <w:tcPr>
            <w:tcW w:w="3469" w:type="dxa"/>
            <w:tcPrChange w:id="300" w:author="Albert Mao" w:date="2017-07-13T17:03:00Z">
              <w:tcPr>
                <w:tcW w:w="3469" w:type="dxa"/>
              </w:tcPr>
            </w:tcPrChange>
          </w:tcPr>
          <w:p w14:paraId="09E59D3F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Bmbim_project_type</w:t>
            </w:r>
            <w:proofErr w:type="spellEnd"/>
          </w:p>
        </w:tc>
        <w:tc>
          <w:tcPr>
            <w:tcW w:w="2161" w:type="dxa"/>
            <w:tcPrChange w:id="301" w:author="Albert Mao" w:date="2017-07-13T17:03:00Z">
              <w:tcPr>
                <w:tcW w:w="2161" w:type="dxa"/>
              </w:tcPr>
            </w:tcPrChange>
          </w:tcPr>
          <w:p w14:paraId="48CE3D1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1037" w:type="dxa"/>
            <w:gridSpan w:val="2"/>
            <w:tcPrChange w:id="302" w:author="Albert Mao" w:date="2017-07-13T17:03:00Z">
              <w:tcPr>
                <w:tcW w:w="1037" w:type="dxa"/>
                <w:gridSpan w:val="2"/>
              </w:tcPr>
            </w:tcPrChange>
          </w:tcPr>
          <w:p w14:paraId="2B0ABF4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03" w:author="Albert Mao" w:date="2017-07-13T17:03:00Z">
              <w:tcPr>
                <w:tcW w:w="1049" w:type="dxa"/>
              </w:tcPr>
            </w:tcPrChange>
          </w:tcPr>
          <w:p w14:paraId="5659B0E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04" w:author="Albert Mao" w:date="2017-07-13T17:03:00Z">
              <w:tcPr>
                <w:tcW w:w="1378" w:type="dxa"/>
                <w:gridSpan w:val="2"/>
              </w:tcPr>
            </w:tcPrChange>
          </w:tcPr>
          <w:p w14:paraId="49E590F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Range</w:t>
            </w:r>
            <w:r>
              <w:rPr>
                <w:rFonts w:hint="eastAsia"/>
              </w:rPr>
              <w:t>：</w:t>
            </w:r>
            <w:r>
              <w:br/>
            </w:r>
            <w:r>
              <w:t>规划</w:t>
            </w:r>
            <w:r>
              <w:br/>
            </w:r>
            <w:r>
              <w:t>测量</w:t>
            </w:r>
            <w:r>
              <w:br/>
            </w:r>
            <w:r>
              <w:t>港口</w:t>
            </w:r>
            <w:r>
              <w:br/>
            </w:r>
            <w:r>
              <w:t>航道</w:t>
            </w:r>
            <w:r>
              <w:br/>
            </w:r>
            <w:r>
              <w:t>枢纽</w:t>
            </w:r>
          </w:p>
        </w:tc>
      </w:tr>
      <w:tr w:rsidR="006B73A4" w14:paraId="5D27040D" w14:textId="77777777" w:rsidTr="00CA082E">
        <w:tc>
          <w:tcPr>
            <w:tcW w:w="3469" w:type="dxa"/>
            <w:tcPrChange w:id="305" w:author="Albert Mao" w:date="2017-07-13T17:03:00Z">
              <w:tcPr>
                <w:tcW w:w="3469" w:type="dxa"/>
              </w:tcPr>
            </w:tcPrChange>
          </w:tcPr>
          <w:p w14:paraId="03A52275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Bmbim_project_manager</w:t>
            </w:r>
            <w:proofErr w:type="spellEnd"/>
          </w:p>
        </w:tc>
        <w:tc>
          <w:tcPr>
            <w:tcW w:w="2161" w:type="dxa"/>
            <w:tcPrChange w:id="306" w:author="Albert Mao" w:date="2017-07-13T17:03:00Z">
              <w:tcPr>
                <w:tcW w:w="2161" w:type="dxa"/>
              </w:tcPr>
            </w:tcPrChange>
          </w:tcPr>
          <w:p w14:paraId="7127A6C3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主管领导</w:t>
            </w:r>
          </w:p>
        </w:tc>
        <w:tc>
          <w:tcPr>
            <w:tcW w:w="1037" w:type="dxa"/>
            <w:gridSpan w:val="2"/>
            <w:tcPrChange w:id="307" w:author="Albert Mao" w:date="2017-07-13T17:03:00Z">
              <w:tcPr>
                <w:tcW w:w="1037" w:type="dxa"/>
                <w:gridSpan w:val="2"/>
              </w:tcPr>
            </w:tcPrChange>
          </w:tcPr>
          <w:p w14:paraId="193572E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08" w:author="Albert Mao" w:date="2017-07-13T17:03:00Z">
              <w:tcPr>
                <w:tcW w:w="1049" w:type="dxa"/>
              </w:tcPr>
            </w:tcPrChange>
          </w:tcPr>
          <w:p w14:paraId="3285459C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161" w:type="dxa"/>
            <w:tcPrChange w:id="309" w:author="Albert Mao" w:date="2017-07-13T17:03:00Z">
              <w:tcPr>
                <w:tcW w:w="1378" w:type="dxa"/>
                <w:gridSpan w:val="2"/>
              </w:tcPr>
            </w:tcPrChange>
          </w:tcPr>
          <w:p w14:paraId="3DCC2EAA" w14:textId="77777777" w:rsidR="006B73A4" w:rsidRDefault="006B73A4">
            <w:pPr>
              <w:pStyle w:val="NormalWeb"/>
            </w:pPr>
          </w:p>
        </w:tc>
      </w:tr>
      <w:tr w:rsidR="006B73A4" w14:paraId="50ECBCC2" w14:textId="77777777" w:rsidTr="00CA082E">
        <w:trPr>
          <w:trHeight w:val="90"/>
          <w:trPrChange w:id="310" w:author="Albert Mao" w:date="2017-07-13T17:03:00Z">
            <w:trPr>
              <w:trHeight w:val="90"/>
            </w:trPr>
          </w:trPrChange>
        </w:trPr>
        <w:tc>
          <w:tcPr>
            <w:tcW w:w="3469" w:type="dxa"/>
            <w:tcPrChange w:id="311" w:author="Albert Mao" w:date="2017-07-13T17:03:00Z">
              <w:tcPr>
                <w:tcW w:w="3469" w:type="dxa"/>
              </w:tcPr>
            </w:tcPrChange>
          </w:tcPr>
          <w:p w14:paraId="3CD34DD3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Bmbim_project_leader</w:t>
            </w:r>
            <w:proofErr w:type="spellEnd"/>
          </w:p>
        </w:tc>
        <w:tc>
          <w:tcPr>
            <w:tcW w:w="2161" w:type="dxa"/>
            <w:tcPrChange w:id="312" w:author="Albert Mao" w:date="2017-07-13T17:03:00Z">
              <w:tcPr>
                <w:tcW w:w="2161" w:type="dxa"/>
              </w:tcPr>
            </w:tcPrChange>
          </w:tcPr>
          <w:p w14:paraId="115D6F1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1037" w:type="dxa"/>
            <w:gridSpan w:val="2"/>
            <w:tcPrChange w:id="313" w:author="Albert Mao" w:date="2017-07-13T17:03:00Z">
              <w:tcPr>
                <w:tcW w:w="1037" w:type="dxa"/>
                <w:gridSpan w:val="2"/>
              </w:tcPr>
            </w:tcPrChange>
          </w:tcPr>
          <w:p w14:paraId="487BC49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14" w:author="Albert Mao" w:date="2017-07-13T17:03:00Z">
              <w:tcPr>
                <w:tcW w:w="1049" w:type="dxa"/>
              </w:tcPr>
            </w:tcPrChange>
          </w:tcPr>
          <w:p w14:paraId="4F31724D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161" w:type="dxa"/>
            <w:tcPrChange w:id="315" w:author="Albert Mao" w:date="2017-07-13T17:03:00Z">
              <w:tcPr>
                <w:tcW w:w="1378" w:type="dxa"/>
                <w:gridSpan w:val="2"/>
              </w:tcPr>
            </w:tcPrChange>
          </w:tcPr>
          <w:p w14:paraId="36FADC93" w14:textId="77777777" w:rsidR="006B73A4" w:rsidRDefault="006B73A4">
            <w:pPr>
              <w:pStyle w:val="NormalWeb"/>
            </w:pPr>
          </w:p>
        </w:tc>
      </w:tr>
      <w:tr w:rsidR="006B73A4" w14:paraId="3D165152" w14:textId="77777777" w:rsidTr="00CA082E">
        <w:trPr>
          <w:trHeight w:val="90"/>
          <w:trPrChange w:id="316" w:author="Albert Mao" w:date="2017-07-13T17:03:00Z">
            <w:trPr>
              <w:trHeight w:val="90"/>
            </w:trPr>
          </w:trPrChange>
        </w:trPr>
        <w:tc>
          <w:tcPr>
            <w:tcW w:w="3469" w:type="dxa"/>
            <w:tcPrChange w:id="317" w:author="Albert Mao" w:date="2017-07-13T17:03:00Z">
              <w:tcPr>
                <w:tcW w:w="3469" w:type="dxa"/>
              </w:tcPr>
            </w:tcPrChange>
          </w:tcPr>
          <w:p w14:paraId="251231A6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Bmbim_project_phase</w:t>
            </w:r>
            <w:proofErr w:type="spellEnd"/>
          </w:p>
        </w:tc>
        <w:tc>
          <w:tcPr>
            <w:tcW w:w="2161" w:type="dxa"/>
            <w:tcPrChange w:id="318" w:author="Albert Mao" w:date="2017-07-13T17:03:00Z">
              <w:tcPr>
                <w:tcW w:w="2161" w:type="dxa"/>
              </w:tcPr>
            </w:tcPrChange>
          </w:tcPr>
          <w:p w14:paraId="4607789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037" w:type="dxa"/>
            <w:gridSpan w:val="2"/>
            <w:tcPrChange w:id="319" w:author="Albert Mao" w:date="2017-07-13T17:03:00Z">
              <w:tcPr>
                <w:tcW w:w="1037" w:type="dxa"/>
                <w:gridSpan w:val="2"/>
              </w:tcPr>
            </w:tcPrChange>
          </w:tcPr>
          <w:p w14:paraId="27AAC13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20" w:author="Albert Mao" w:date="2017-07-13T17:03:00Z">
              <w:tcPr>
                <w:tcW w:w="1049" w:type="dxa"/>
              </w:tcPr>
            </w:tcPrChange>
          </w:tcPr>
          <w:p w14:paraId="5CC2BB22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21" w:author="Albert Mao" w:date="2017-07-13T17:03:00Z">
              <w:tcPr>
                <w:tcW w:w="1378" w:type="dxa"/>
                <w:gridSpan w:val="2"/>
              </w:tcPr>
            </w:tcPrChange>
          </w:tcPr>
          <w:p w14:paraId="3591FFFD" w14:textId="77777777" w:rsidR="006B73A4" w:rsidRDefault="006B73A4">
            <w:pPr>
              <w:pStyle w:val="NormalWeb"/>
            </w:pPr>
          </w:p>
        </w:tc>
      </w:tr>
      <w:tr w:rsidR="006B73A4" w14:paraId="371064D2" w14:textId="77777777" w:rsidTr="00CA082E">
        <w:tc>
          <w:tcPr>
            <w:tcW w:w="3469" w:type="dxa"/>
            <w:tcPrChange w:id="322" w:author="Albert Mao" w:date="2017-07-13T17:03:00Z">
              <w:tcPr>
                <w:tcW w:w="3469" w:type="dxa"/>
              </w:tcPr>
            </w:tcPrChange>
          </w:tcPr>
          <w:p w14:paraId="1C3A8A69" w14:textId="77777777" w:rsidR="006B73A4" w:rsidRDefault="0011029F">
            <w:pPr>
              <w:pStyle w:val="NormalWeb"/>
            </w:pPr>
            <w:proofErr w:type="spellStart"/>
            <w:r>
              <w:t>Bmbim_</w:t>
            </w:r>
            <w:r>
              <w:rPr>
                <w:rFonts w:hint="eastAsia"/>
              </w:rPr>
              <w:t>project_starttime</w:t>
            </w:r>
            <w:proofErr w:type="spellEnd"/>
          </w:p>
        </w:tc>
        <w:tc>
          <w:tcPr>
            <w:tcW w:w="2161" w:type="dxa"/>
            <w:tcPrChange w:id="323" w:author="Albert Mao" w:date="2017-07-13T17:03:00Z">
              <w:tcPr>
                <w:tcW w:w="2161" w:type="dxa"/>
              </w:tcPr>
            </w:tcPrChange>
          </w:tcPr>
          <w:p w14:paraId="0CDCACE6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37" w:type="dxa"/>
            <w:gridSpan w:val="2"/>
            <w:tcPrChange w:id="324" w:author="Albert Mao" w:date="2017-07-13T17:03:00Z">
              <w:tcPr>
                <w:tcW w:w="1037" w:type="dxa"/>
                <w:gridSpan w:val="2"/>
              </w:tcPr>
            </w:tcPrChange>
          </w:tcPr>
          <w:p w14:paraId="08E1A35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325" w:author="Albert Mao" w:date="2017-07-13T17:03:00Z">
              <w:tcPr>
                <w:tcW w:w="1049" w:type="dxa"/>
              </w:tcPr>
            </w:tcPrChange>
          </w:tcPr>
          <w:p w14:paraId="5344D5E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326" w:author="Albert Mao" w:date="2017-07-13T17:03:00Z">
              <w:tcPr>
                <w:tcW w:w="1378" w:type="dxa"/>
                <w:gridSpan w:val="2"/>
              </w:tcPr>
            </w:tcPrChange>
          </w:tcPr>
          <w:p w14:paraId="12CF5584" w14:textId="77777777" w:rsidR="006B73A4" w:rsidRDefault="006B73A4">
            <w:pPr>
              <w:pStyle w:val="NormalWeb"/>
            </w:pPr>
          </w:p>
        </w:tc>
      </w:tr>
      <w:tr w:rsidR="006B73A4" w14:paraId="5F7D0C3D" w14:textId="77777777" w:rsidTr="00CA082E">
        <w:tc>
          <w:tcPr>
            <w:tcW w:w="3469" w:type="dxa"/>
            <w:tcPrChange w:id="327" w:author="Albert Mao" w:date="2017-07-13T17:03:00Z">
              <w:tcPr>
                <w:tcW w:w="3469" w:type="dxa"/>
              </w:tcPr>
            </w:tcPrChange>
          </w:tcPr>
          <w:p w14:paraId="0AF8AB27" w14:textId="6C516C2C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Bmbim_project_</w:t>
            </w:r>
            <w:ins w:id="328" w:author="Albert Mao" w:date="2017-07-13T17:04:00Z">
              <w:r w:rsidR="004E6095">
                <w:rPr>
                  <w:rFonts w:hint="eastAsia"/>
                </w:rPr>
                <w:t>end</w:t>
              </w:r>
            </w:ins>
            <w:del w:id="329" w:author="Albert Mao" w:date="2017-07-13T17:04:00Z">
              <w:r w:rsidDel="004E6095">
                <w:rPr>
                  <w:rFonts w:hint="eastAsia"/>
                </w:rPr>
                <w:delText>stop</w:delText>
              </w:r>
            </w:del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161" w:type="dxa"/>
            <w:tcPrChange w:id="330" w:author="Albert Mao" w:date="2017-07-13T17:03:00Z">
              <w:tcPr>
                <w:tcW w:w="2161" w:type="dxa"/>
              </w:tcPr>
            </w:tcPrChange>
          </w:tcPr>
          <w:p w14:paraId="00CAA90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037" w:type="dxa"/>
            <w:gridSpan w:val="2"/>
            <w:tcPrChange w:id="331" w:author="Albert Mao" w:date="2017-07-13T17:03:00Z">
              <w:tcPr>
                <w:tcW w:w="1037" w:type="dxa"/>
                <w:gridSpan w:val="2"/>
              </w:tcPr>
            </w:tcPrChange>
          </w:tcPr>
          <w:p w14:paraId="79C2107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266" w:type="dxa"/>
            <w:tcPrChange w:id="332" w:author="Albert Mao" w:date="2017-07-13T17:03:00Z">
              <w:tcPr>
                <w:tcW w:w="1049" w:type="dxa"/>
              </w:tcPr>
            </w:tcPrChange>
          </w:tcPr>
          <w:p w14:paraId="24FE3FD5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161" w:type="dxa"/>
            <w:tcPrChange w:id="333" w:author="Albert Mao" w:date="2017-07-13T17:03:00Z">
              <w:tcPr>
                <w:tcW w:w="1378" w:type="dxa"/>
                <w:gridSpan w:val="2"/>
              </w:tcPr>
            </w:tcPrChange>
          </w:tcPr>
          <w:p w14:paraId="48E39FFA" w14:textId="77777777" w:rsidR="006B73A4" w:rsidRDefault="006B73A4">
            <w:pPr>
              <w:pStyle w:val="NormalWeb"/>
            </w:pPr>
          </w:p>
        </w:tc>
      </w:tr>
      <w:tr w:rsidR="006B73A4" w14:paraId="57105E59" w14:textId="77777777" w:rsidTr="00CA082E">
        <w:tc>
          <w:tcPr>
            <w:tcW w:w="3469" w:type="dxa"/>
            <w:tcPrChange w:id="334" w:author="Albert Mao" w:date="2017-07-13T17:03:00Z">
              <w:tcPr>
                <w:tcW w:w="3469" w:type="dxa"/>
              </w:tcPr>
            </w:tcPrChange>
          </w:tcPr>
          <w:p w14:paraId="5B4B78DE" w14:textId="13742D4F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Bmbim_project_</w:t>
            </w:r>
            <w:ins w:id="335" w:author="Albert Mao" w:date="2017-07-13T17:05:00Z">
              <w:r w:rsidR="00D82E9E">
                <w:rPr>
                  <w:rFonts w:hint="eastAsia"/>
                </w:rPr>
                <w:t>total</w:t>
              </w:r>
              <w:r w:rsidR="004E6095">
                <w:rPr>
                  <w:rFonts w:hint="eastAsia"/>
                </w:rPr>
                <w:t>pecentage</w:t>
              </w:r>
            </w:ins>
            <w:proofErr w:type="spellEnd"/>
            <w:del w:id="336" w:author="Albert Mao" w:date="2017-07-13T17:04:00Z">
              <w:r w:rsidDel="004E6095">
                <w:rPr>
                  <w:rFonts w:hint="eastAsia"/>
                </w:rPr>
                <w:delText>total_completion</w:delText>
              </w:r>
            </w:del>
          </w:p>
        </w:tc>
        <w:tc>
          <w:tcPr>
            <w:tcW w:w="2161" w:type="dxa"/>
            <w:tcPrChange w:id="337" w:author="Albert Mao" w:date="2017-07-13T17:03:00Z">
              <w:tcPr>
                <w:tcW w:w="2161" w:type="dxa"/>
              </w:tcPr>
            </w:tcPrChange>
          </w:tcPr>
          <w:p w14:paraId="7968CE63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总完成率</w:t>
            </w:r>
          </w:p>
        </w:tc>
        <w:tc>
          <w:tcPr>
            <w:tcW w:w="1037" w:type="dxa"/>
            <w:gridSpan w:val="2"/>
            <w:tcPrChange w:id="338" w:author="Albert Mao" w:date="2017-07-13T17:03:00Z">
              <w:tcPr>
                <w:tcW w:w="1037" w:type="dxa"/>
                <w:gridSpan w:val="2"/>
              </w:tcPr>
            </w:tcPrChange>
          </w:tcPr>
          <w:p w14:paraId="44C2A1D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39" w:author="Albert Mao" w:date="2017-07-13T17:03:00Z">
              <w:tcPr>
                <w:tcW w:w="1049" w:type="dxa"/>
              </w:tcPr>
            </w:tcPrChange>
          </w:tcPr>
          <w:p w14:paraId="79C71136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40" w:author="Albert Mao" w:date="2017-07-13T17:03:00Z">
              <w:tcPr>
                <w:tcW w:w="1378" w:type="dxa"/>
                <w:gridSpan w:val="2"/>
              </w:tcPr>
            </w:tcPrChange>
          </w:tcPr>
          <w:p w14:paraId="64EC4498" w14:textId="77777777" w:rsidR="006B73A4" w:rsidRDefault="006B73A4">
            <w:pPr>
              <w:pStyle w:val="NormalWeb"/>
            </w:pPr>
          </w:p>
        </w:tc>
      </w:tr>
      <w:tr w:rsidR="006B73A4" w14:paraId="345F99DD" w14:textId="77777777" w:rsidTr="00CA082E">
        <w:tc>
          <w:tcPr>
            <w:tcW w:w="3469" w:type="dxa"/>
            <w:tcPrChange w:id="341" w:author="Albert Mao" w:date="2017-07-13T17:03:00Z">
              <w:tcPr>
                <w:tcW w:w="3469" w:type="dxa"/>
              </w:tcPr>
            </w:tcPrChange>
          </w:tcPr>
          <w:p w14:paraId="2A006216" w14:textId="05C8A0CD" w:rsidR="006B73A4" w:rsidRDefault="0011029F" w:rsidP="00D82E9E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Bmbim_project_</w:t>
            </w:r>
            <w:del w:id="342" w:author="Albert Mao" w:date="2017-07-13T17:05:00Z">
              <w:r w:rsidDel="00D82E9E">
                <w:rPr>
                  <w:rFonts w:hint="eastAsia"/>
                </w:rPr>
                <w:delText>this</w:delText>
              </w:r>
            </w:del>
            <w:r>
              <w:rPr>
                <w:rFonts w:hint="eastAsia"/>
              </w:rPr>
              <w:t>year</w:t>
            </w:r>
            <w:del w:id="343" w:author="Albert Mao" w:date="2017-07-13T17:06:00Z">
              <w:r w:rsidDel="00D82E9E">
                <w:rPr>
                  <w:rFonts w:hint="eastAsia"/>
                </w:rPr>
                <w:delText>_completion</w:delText>
              </w:r>
            </w:del>
            <w:ins w:id="344" w:author="Albert Mao" w:date="2017-07-13T17:06:00Z">
              <w:r w:rsidR="00D82E9E">
                <w:rPr>
                  <w:rFonts w:hint="eastAsia"/>
                </w:rPr>
                <w:t>pecentage</w:t>
              </w:r>
            </w:ins>
            <w:proofErr w:type="spellEnd"/>
          </w:p>
        </w:tc>
        <w:tc>
          <w:tcPr>
            <w:tcW w:w="2161" w:type="dxa"/>
            <w:tcPrChange w:id="345" w:author="Albert Mao" w:date="2017-07-13T17:03:00Z">
              <w:tcPr>
                <w:tcW w:w="2161" w:type="dxa"/>
              </w:tcPr>
            </w:tcPrChange>
          </w:tcPr>
          <w:p w14:paraId="6BBFB31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今年完成率</w:t>
            </w:r>
          </w:p>
        </w:tc>
        <w:tc>
          <w:tcPr>
            <w:tcW w:w="1037" w:type="dxa"/>
            <w:gridSpan w:val="2"/>
            <w:tcPrChange w:id="346" w:author="Albert Mao" w:date="2017-07-13T17:03:00Z">
              <w:tcPr>
                <w:tcW w:w="1037" w:type="dxa"/>
                <w:gridSpan w:val="2"/>
              </w:tcPr>
            </w:tcPrChange>
          </w:tcPr>
          <w:p w14:paraId="3446760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47" w:author="Albert Mao" w:date="2017-07-13T17:03:00Z">
              <w:tcPr>
                <w:tcW w:w="1049" w:type="dxa"/>
              </w:tcPr>
            </w:tcPrChange>
          </w:tcPr>
          <w:p w14:paraId="0E2B1AB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161" w:type="dxa"/>
            <w:tcPrChange w:id="348" w:author="Albert Mao" w:date="2017-07-13T17:03:00Z">
              <w:tcPr>
                <w:tcW w:w="1378" w:type="dxa"/>
                <w:gridSpan w:val="2"/>
              </w:tcPr>
            </w:tcPrChange>
          </w:tcPr>
          <w:p w14:paraId="26AC204B" w14:textId="77777777" w:rsidR="006B73A4" w:rsidRDefault="006B73A4">
            <w:pPr>
              <w:pStyle w:val="NormalWeb"/>
            </w:pPr>
          </w:p>
        </w:tc>
      </w:tr>
      <w:tr w:rsidR="006B73A4" w14:paraId="32BF0D28" w14:textId="77777777" w:rsidTr="00CA082E">
        <w:tc>
          <w:tcPr>
            <w:tcW w:w="3469" w:type="dxa"/>
            <w:tcPrChange w:id="349" w:author="Albert Mao" w:date="2017-07-13T17:03:00Z">
              <w:tcPr>
                <w:tcW w:w="3469" w:type="dxa"/>
              </w:tcPr>
            </w:tcPrChange>
          </w:tcPr>
          <w:p w14:paraId="529E8B1A" w14:textId="48127F79" w:rsidR="006B73A4" w:rsidRDefault="0011029F" w:rsidP="00B4530F">
            <w:pPr>
              <w:pStyle w:val="NormalWeb"/>
            </w:pPr>
            <w:proofErr w:type="spellStart"/>
            <w:r>
              <w:rPr>
                <w:rFonts w:hint="eastAsia"/>
              </w:rPr>
              <w:t>Bmbim_project_</w:t>
            </w:r>
            <w:ins w:id="350" w:author="Albert Mao" w:date="2017-07-13T17:44:00Z">
              <w:r w:rsidR="00B4530F">
                <w:t>a</w:t>
              </w:r>
              <w:r w:rsidR="00B4530F" w:rsidRPr="00B4530F">
                <w:t>rchive</w:t>
              </w:r>
            </w:ins>
            <w:ins w:id="351" w:author="Albert Mao" w:date="2017-07-13T17:45:00Z">
              <w:r w:rsidR="003C2FF3">
                <w:t>id</w:t>
              </w:r>
            </w:ins>
            <w:proofErr w:type="spellEnd"/>
            <w:del w:id="352" w:author="Albert Mao" w:date="2017-07-13T17:44:00Z">
              <w:r w:rsidDel="00B4530F">
                <w:rPr>
                  <w:rFonts w:hint="eastAsia"/>
                </w:rPr>
                <w:delText>file_id</w:delText>
              </w:r>
            </w:del>
          </w:p>
        </w:tc>
        <w:tc>
          <w:tcPr>
            <w:tcW w:w="2161" w:type="dxa"/>
            <w:tcPrChange w:id="353" w:author="Albert Mao" w:date="2017-07-13T17:03:00Z">
              <w:tcPr>
                <w:tcW w:w="2161" w:type="dxa"/>
              </w:tcPr>
            </w:tcPrChange>
          </w:tcPr>
          <w:p w14:paraId="274B39C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交付文件序号</w:t>
            </w:r>
          </w:p>
        </w:tc>
        <w:tc>
          <w:tcPr>
            <w:tcW w:w="1037" w:type="dxa"/>
            <w:gridSpan w:val="2"/>
            <w:tcPrChange w:id="354" w:author="Albert Mao" w:date="2017-07-13T17:03:00Z">
              <w:tcPr>
                <w:tcW w:w="1037" w:type="dxa"/>
                <w:gridSpan w:val="2"/>
              </w:tcPr>
            </w:tcPrChange>
          </w:tcPr>
          <w:p w14:paraId="0BF4CFF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66" w:type="dxa"/>
            <w:tcPrChange w:id="355" w:author="Albert Mao" w:date="2017-07-13T17:03:00Z">
              <w:tcPr>
                <w:tcW w:w="1049" w:type="dxa"/>
              </w:tcPr>
            </w:tcPrChange>
          </w:tcPr>
          <w:p w14:paraId="49DA87C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161" w:type="dxa"/>
            <w:tcPrChange w:id="356" w:author="Albert Mao" w:date="2017-07-13T17:03:00Z">
              <w:tcPr>
                <w:tcW w:w="1378" w:type="dxa"/>
                <w:gridSpan w:val="2"/>
              </w:tcPr>
            </w:tcPrChange>
          </w:tcPr>
          <w:p w14:paraId="5F96AEDC" w14:textId="77777777" w:rsidR="006B73A4" w:rsidRDefault="006B73A4">
            <w:pPr>
              <w:pStyle w:val="NormalWeb"/>
            </w:pPr>
          </w:p>
        </w:tc>
      </w:tr>
    </w:tbl>
    <w:p w14:paraId="66688C33" w14:textId="77777777" w:rsidR="006B73A4" w:rsidRDefault="006B73A4">
      <w:pPr>
        <w:pStyle w:val="NormalWeb"/>
        <w:spacing w:before="0" w:beforeAutospacing="0" w:after="0" w:afterAutospacing="0"/>
        <w:rPr>
          <w:rFonts w:eastAsia="宋体"/>
        </w:rPr>
      </w:pPr>
    </w:p>
    <w:p w14:paraId="53D7641B" w14:textId="77777777" w:rsidR="006B73A4" w:rsidRDefault="0011029F">
      <w:pPr>
        <w:pStyle w:val="NormalWeb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Policy</w:t>
      </w:r>
    </w:p>
    <w:p w14:paraId="09284903" w14:textId="77777777" w:rsidR="006B73A4" w:rsidRDefault="0011029F">
      <w:pPr>
        <w:pStyle w:val="NormalWeb"/>
        <w:rPr>
          <w:rFonts w:eastAsia="宋体"/>
          <w:b/>
          <w:bCs/>
        </w:rPr>
      </w:pPr>
      <w:proofErr w:type="spellStart"/>
      <w:r>
        <w:rPr>
          <w:rFonts w:hint="eastAsia"/>
        </w:rPr>
        <w:t>Bmbim_project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项目</w:t>
      </w:r>
      <w:r>
        <w:rPr>
          <w:rFonts w:eastAsia="宋体" w:hint="eastAsia"/>
        </w:rPr>
        <w:t xml:space="preserve">) </w:t>
      </w:r>
      <w:r>
        <w:rPr>
          <w:rFonts w:eastAsia="宋体" w:hint="eastAsia"/>
          <w:b/>
          <w:bCs/>
        </w:rPr>
        <w:t xml:space="preserve"> Format[All]</w:t>
      </w:r>
    </w:p>
    <w:tbl>
      <w:tblPr>
        <w:tblStyle w:val="TableGrid"/>
        <w:tblW w:w="5887" w:type="dxa"/>
        <w:tblLayout w:type="fixed"/>
        <w:tblLook w:val="04A0" w:firstRow="1" w:lastRow="0" w:firstColumn="1" w:lastColumn="0" w:noHBand="0" w:noVBand="1"/>
      </w:tblPr>
      <w:tblGrid>
        <w:gridCol w:w="2347"/>
        <w:gridCol w:w="3540"/>
      </w:tblGrid>
      <w:tr w:rsidR="006B73A4" w14:paraId="60EE4568" w14:textId="77777777">
        <w:tc>
          <w:tcPr>
            <w:tcW w:w="2347" w:type="dxa"/>
          </w:tcPr>
          <w:p w14:paraId="6985AC76" w14:textId="77777777" w:rsidR="006B73A4" w:rsidRDefault="0011029F">
            <w:pPr>
              <w:pStyle w:val="NormalWeb"/>
              <w:rPr>
                <w:rFonts w:eastAsia="宋体"/>
              </w:rPr>
            </w:pPr>
            <w:commentRangeStart w:id="357"/>
            <w:r>
              <w:rPr>
                <w:rFonts w:eastAsia="宋体" w:hint="eastAsia"/>
              </w:rPr>
              <w:t>项目</w:t>
            </w:r>
          </w:p>
        </w:tc>
        <w:tc>
          <w:tcPr>
            <w:tcW w:w="3540" w:type="dxa"/>
          </w:tcPr>
          <w:p w14:paraId="483629CC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project</w:t>
            </w:r>
            <w:commentRangeEnd w:id="357"/>
            <w:r w:rsidR="00E575E6">
              <w:rPr>
                <w:rStyle w:val="CommentReference"/>
                <w:rFonts w:asciiTheme="minorHAnsi" w:hAnsiTheme="minorHAnsi" w:cstheme="minorBidi"/>
                <w:kern w:val="2"/>
              </w:rPr>
              <w:commentReference w:id="357"/>
            </w:r>
          </w:p>
        </w:tc>
      </w:tr>
    </w:tbl>
    <w:p w14:paraId="2FE99FDE" w14:textId="77B65696" w:rsidR="006B73A4" w:rsidRDefault="00E575E6" w:rsidP="00E575E6">
      <w:pPr>
        <w:pStyle w:val="Heading1"/>
        <w:pPrChange w:id="358" w:author="Albert Mao" w:date="2017-07-13T17:46:00Z">
          <w:pPr>
            <w:pStyle w:val="Heading2"/>
          </w:pPr>
        </w:pPrChange>
      </w:pPr>
      <w:ins w:id="359" w:author="Albert Mao" w:date="2017-07-13T17:46:00Z">
        <w:r>
          <w:rPr>
            <w:rFonts w:hint="eastAsia"/>
          </w:rPr>
          <w:lastRenderedPageBreak/>
          <w:t>四、</w:t>
        </w:r>
      </w:ins>
      <w:r w:rsidR="0011029F">
        <w:rPr>
          <w:rFonts w:hint="eastAsia"/>
        </w:rPr>
        <w:t>计划设计文档</w:t>
      </w:r>
    </w:p>
    <w:p w14:paraId="30A6CF82" w14:textId="5D91C4DB" w:rsidR="006B73A4" w:rsidRDefault="00E575E6">
      <w:pPr>
        <w:pStyle w:val="Heading3"/>
      </w:pPr>
      <w:ins w:id="360" w:author="Albert Mao" w:date="2017-07-13T17:46:00Z">
        <w:r>
          <w:rPr>
            <w:rFonts w:hint="eastAsia"/>
          </w:rPr>
          <w:t>4.1 计划</w:t>
        </w:r>
      </w:ins>
      <w:r w:rsidR="0011029F">
        <w:rPr>
          <w:rFonts w:hint="eastAsia"/>
        </w:rPr>
        <w:t>Schema</w:t>
      </w:r>
    </w:p>
    <w:p w14:paraId="0A736920" w14:textId="77777777" w:rsidR="006B73A4" w:rsidRDefault="0011029F">
      <w:r>
        <w:object w:dxaOrig="4080" w:dyaOrig="4610" w14:anchorId="72F15C83">
          <v:shape id="_x0000_i1028" type="#_x0000_t75" style="width:204.25pt;height:230.55pt" o:ole="">
            <v:imagedata r:id="rId18" o:title=""/>
            <o:lock v:ext="edit" aspectratio="f"/>
          </v:shape>
          <o:OLEObject Type="Embed" ProgID="Visio.Drawing.15" ShapeID="_x0000_i1028" DrawAspect="Content" ObjectID="_1561473435" r:id="rId19"/>
        </w:object>
      </w:r>
    </w:p>
    <w:p w14:paraId="08949B43" w14:textId="623CDC1D" w:rsidR="006B73A4" w:rsidRDefault="00E575E6">
      <w:pPr>
        <w:pStyle w:val="Heading3"/>
      </w:pPr>
      <w:ins w:id="361" w:author="Albert Mao" w:date="2017-07-13T17:46:00Z">
        <w:r>
          <w:rPr>
            <w:rFonts w:hint="eastAsia"/>
          </w:rPr>
          <w:t>4.2 计划</w:t>
        </w:r>
      </w:ins>
      <w:r w:rsidR="0011029F">
        <w:rPr>
          <w:rFonts w:hint="eastAsia"/>
        </w:rPr>
        <w:t>Schema说明</w:t>
      </w:r>
    </w:p>
    <w:p w14:paraId="48151A61" w14:textId="35BB2F5A" w:rsidR="006B73A4" w:rsidRDefault="00E575E6" w:rsidP="00E575E6">
      <w:pPr>
        <w:pStyle w:val="Heading4"/>
        <w:pPrChange w:id="362" w:author="Albert Mao" w:date="2017-07-13T17:46:00Z">
          <w:pPr/>
        </w:pPrChange>
      </w:pPr>
      <w:ins w:id="363" w:author="Albert Mao" w:date="2017-07-13T17:46:00Z">
        <w:r>
          <w:rPr>
            <w:rFonts w:hint="eastAsia"/>
          </w:rPr>
          <w:t>4.2.1 计划</w:t>
        </w:r>
      </w:ins>
      <w:r w:rsidR="0011029F">
        <w:rPr>
          <w:rFonts w:hint="eastAsia"/>
        </w:rPr>
        <w:t>Type</w:t>
      </w:r>
    </w:p>
    <w:p w14:paraId="6CA1C830" w14:textId="77777777" w:rsidR="006B73A4" w:rsidRDefault="0011029F">
      <w:proofErr w:type="spellStart"/>
      <w:r>
        <w:rPr>
          <w:rFonts w:hint="eastAsia"/>
        </w:rPr>
        <w:t>Bmbim_plan</w:t>
      </w:r>
      <w:proofErr w:type="spellEnd"/>
      <w:r>
        <w:rPr>
          <w:rFonts w:hint="eastAsia"/>
        </w:rPr>
        <w:t xml:space="preserve"> 计划</w:t>
      </w:r>
    </w:p>
    <w:p w14:paraId="1589C82F" w14:textId="77777777" w:rsidR="006B73A4" w:rsidRDefault="0011029F"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3469"/>
        <w:gridCol w:w="2161"/>
        <w:gridCol w:w="35"/>
        <w:gridCol w:w="1002"/>
        <w:gridCol w:w="1049"/>
        <w:gridCol w:w="217"/>
        <w:gridCol w:w="1161"/>
      </w:tblGrid>
      <w:tr w:rsidR="00E575E6" w14:paraId="4D6D56A9" w14:textId="77777777" w:rsidTr="009E3951">
        <w:trPr>
          <w:trHeight w:val="422"/>
          <w:ins w:id="364" w:author="Albert Mao" w:date="2017-07-13T17:47:00Z"/>
        </w:trPr>
        <w:tc>
          <w:tcPr>
            <w:tcW w:w="3469" w:type="dxa"/>
          </w:tcPr>
          <w:p w14:paraId="3749B827" w14:textId="77777777" w:rsidR="00E575E6" w:rsidRDefault="00E575E6" w:rsidP="009E3951">
            <w:pPr>
              <w:pStyle w:val="NormalWeb"/>
              <w:rPr>
                <w:ins w:id="365" w:author="Albert Mao" w:date="2017-07-13T17:47:00Z"/>
              </w:rPr>
            </w:pPr>
            <w:ins w:id="366" w:author="Albert Mao" w:date="2017-07-13T17:47:00Z">
              <w:r>
                <w:rPr>
                  <w:rFonts w:hint="eastAsia"/>
                </w:rPr>
                <w:t>属性字段</w:t>
              </w:r>
            </w:ins>
          </w:p>
        </w:tc>
        <w:tc>
          <w:tcPr>
            <w:tcW w:w="2196" w:type="dxa"/>
            <w:gridSpan w:val="2"/>
          </w:tcPr>
          <w:p w14:paraId="222A8C1B" w14:textId="77777777" w:rsidR="00E575E6" w:rsidRDefault="00E575E6" w:rsidP="009E3951">
            <w:pPr>
              <w:pStyle w:val="NormalWeb"/>
              <w:rPr>
                <w:ins w:id="367" w:author="Albert Mao" w:date="2017-07-13T17:47:00Z"/>
              </w:rPr>
            </w:pPr>
            <w:ins w:id="368" w:author="Albert Mao" w:date="2017-07-13T17:47:00Z">
              <w:r>
                <w:rPr>
                  <w:rFonts w:hint="eastAsia"/>
                </w:rPr>
                <w:t>中文名称</w:t>
              </w:r>
            </w:ins>
          </w:p>
        </w:tc>
        <w:tc>
          <w:tcPr>
            <w:tcW w:w="1002" w:type="dxa"/>
          </w:tcPr>
          <w:p w14:paraId="554DBCC7" w14:textId="77777777" w:rsidR="00E575E6" w:rsidRDefault="00E575E6" w:rsidP="009E3951">
            <w:pPr>
              <w:pStyle w:val="NormalWeb"/>
              <w:rPr>
                <w:ins w:id="369" w:author="Albert Mao" w:date="2017-07-13T17:47:00Z"/>
              </w:rPr>
            </w:pPr>
            <w:ins w:id="370" w:author="Albert Mao" w:date="2017-07-13T17:47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266" w:type="dxa"/>
            <w:gridSpan w:val="2"/>
          </w:tcPr>
          <w:p w14:paraId="224FF763" w14:textId="77777777" w:rsidR="00E575E6" w:rsidRDefault="00E575E6" w:rsidP="009E3951">
            <w:pPr>
              <w:pStyle w:val="NormalWeb"/>
              <w:rPr>
                <w:ins w:id="371" w:author="Albert Mao" w:date="2017-07-13T17:47:00Z"/>
              </w:rPr>
            </w:pPr>
            <w:ins w:id="372" w:author="Albert Mao" w:date="2017-07-13T17:47:00Z">
              <w:r>
                <w:rPr>
                  <w:rFonts w:hint="eastAsia"/>
                </w:rPr>
                <w:t>系统类型</w:t>
              </w:r>
            </w:ins>
          </w:p>
        </w:tc>
        <w:tc>
          <w:tcPr>
            <w:tcW w:w="1161" w:type="dxa"/>
          </w:tcPr>
          <w:p w14:paraId="70D24350" w14:textId="77777777" w:rsidR="00E575E6" w:rsidRDefault="00E575E6" w:rsidP="009E3951">
            <w:pPr>
              <w:pStyle w:val="NormalWeb"/>
              <w:rPr>
                <w:ins w:id="373" w:author="Albert Mao" w:date="2017-07-13T17:47:00Z"/>
              </w:rPr>
            </w:pPr>
            <w:ins w:id="374" w:author="Albert Mao" w:date="2017-07-13T17:47:00Z">
              <w:r>
                <w:rPr>
                  <w:rFonts w:hint="eastAsia"/>
                </w:rPr>
                <w:t>备注</w:t>
              </w:r>
            </w:ins>
          </w:p>
        </w:tc>
      </w:tr>
      <w:tr w:rsidR="006B73A4" w14:paraId="143C2B17" w14:textId="77777777">
        <w:trPr>
          <w:trHeight w:val="422"/>
        </w:trPr>
        <w:tc>
          <w:tcPr>
            <w:tcW w:w="3469" w:type="dxa"/>
          </w:tcPr>
          <w:p w14:paraId="61D17888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Bmbim_plan_id</w:t>
            </w:r>
            <w:proofErr w:type="spellEnd"/>
          </w:p>
        </w:tc>
        <w:tc>
          <w:tcPr>
            <w:tcW w:w="2161" w:type="dxa"/>
          </w:tcPr>
          <w:p w14:paraId="3C09E1DB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计划编号</w:t>
            </w:r>
          </w:p>
        </w:tc>
        <w:tc>
          <w:tcPr>
            <w:tcW w:w="1037" w:type="dxa"/>
            <w:gridSpan w:val="2"/>
          </w:tcPr>
          <w:p w14:paraId="622A705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11249505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 w14:paraId="4375AB5F" w14:textId="77777777" w:rsidR="006B73A4" w:rsidRDefault="006B73A4">
            <w:pPr>
              <w:pStyle w:val="NormalWeb"/>
            </w:pPr>
          </w:p>
        </w:tc>
      </w:tr>
      <w:tr w:rsidR="006B73A4" w14:paraId="22B488E0" w14:textId="77777777">
        <w:trPr>
          <w:trHeight w:val="451"/>
        </w:trPr>
        <w:tc>
          <w:tcPr>
            <w:tcW w:w="3469" w:type="dxa"/>
          </w:tcPr>
          <w:p w14:paraId="634DC115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Bmbim_plan_year</w:t>
            </w:r>
            <w:proofErr w:type="spellEnd"/>
          </w:p>
        </w:tc>
        <w:tc>
          <w:tcPr>
            <w:tcW w:w="2161" w:type="dxa"/>
          </w:tcPr>
          <w:p w14:paraId="38F5378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计划年份</w:t>
            </w:r>
          </w:p>
        </w:tc>
        <w:tc>
          <w:tcPr>
            <w:tcW w:w="1037" w:type="dxa"/>
            <w:gridSpan w:val="2"/>
          </w:tcPr>
          <w:p w14:paraId="325FAA9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1B1FD1A0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  <w:gridSpan w:val="2"/>
          </w:tcPr>
          <w:p w14:paraId="2EB9A325" w14:textId="77777777" w:rsidR="006B73A4" w:rsidRDefault="006B73A4">
            <w:pPr>
              <w:pStyle w:val="NormalWeb"/>
            </w:pPr>
          </w:p>
        </w:tc>
      </w:tr>
      <w:tr w:rsidR="006B73A4" w14:paraId="184E3F94" w14:textId="77777777">
        <w:tc>
          <w:tcPr>
            <w:tcW w:w="3469" w:type="dxa"/>
          </w:tcPr>
          <w:p w14:paraId="02F3C954" w14:textId="76A2824F" w:rsidR="006B73A4" w:rsidRDefault="0011029F" w:rsidP="00E575E6">
            <w:pPr>
              <w:pStyle w:val="NormalWeb"/>
            </w:pPr>
            <w:proofErr w:type="spellStart"/>
            <w:r>
              <w:rPr>
                <w:rFonts w:hint="eastAsia"/>
              </w:rPr>
              <w:t>Bmbim_plan_total</w:t>
            </w:r>
            <w:del w:id="375" w:author="Albert Mao" w:date="2017-07-13T17:47:00Z">
              <w:r w:rsidDel="00E575E6">
                <w:rPr>
                  <w:rFonts w:hint="eastAsia"/>
                </w:rPr>
                <w:delText>_sign_</w:delText>
              </w:r>
            </w:del>
            <w:r>
              <w:rPr>
                <w:rFonts w:hint="eastAsia"/>
              </w:rPr>
              <w:t>amount</w:t>
            </w:r>
            <w:proofErr w:type="spellEnd"/>
          </w:p>
        </w:tc>
        <w:tc>
          <w:tcPr>
            <w:tcW w:w="2161" w:type="dxa"/>
          </w:tcPr>
          <w:p w14:paraId="5D7F47B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当年计划签订总额（万元）</w:t>
            </w:r>
          </w:p>
        </w:tc>
        <w:tc>
          <w:tcPr>
            <w:tcW w:w="1037" w:type="dxa"/>
            <w:gridSpan w:val="2"/>
          </w:tcPr>
          <w:p w14:paraId="76EF647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 w14:paraId="58EF0FE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  <w:gridSpan w:val="2"/>
          </w:tcPr>
          <w:p w14:paraId="66424B43" w14:textId="77777777" w:rsidR="006B73A4" w:rsidRDefault="006B73A4">
            <w:pPr>
              <w:pStyle w:val="NormalWeb"/>
            </w:pPr>
          </w:p>
        </w:tc>
      </w:tr>
      <w:tr w:rsidR="006B73A4" w14:paraId="321ACA93" w14:textId="77777777">
        <w:tc>
          <w:tcPr>
            <w:tcW w:w="3469" w:type="dxa"/>
          </w:tcPr>
          <w:p w14:paraId="0CE9DC5F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Bmbim_plan_total</w:t>
            </w:r>
            <w:del w:id="376" w:author="Albert Mao" w:date="2017-07-13T17:47:00Z">
              <w:r w:rsidDel="00E575E6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payment</w:t>
            </w:r>
            <w:proofErr w:type="spellEnd"/>
          </w:p>
        </w:tc>
        <w:tc>
          <w:tcPr>
            <w:tcW w:w="2161" w:type="dxa"/>
          </w:tcPr>
          <w:p w14:paraId="02B7E68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当年计划收款总额（万元）</w:t>
            </w:r>
          </w:p>
        </w:tc>
        <w:tc>
          <w:tcPr>
            <w:tcW w:w="1037" w:type="dxa"/>
            <w:gridSpan w:val="2"/>
          </w:tcPr>
          <w:p w14:paraId="64149858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 w14:paraId="0525621C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real</w:t>
            </w:r>
          </w:p>
        </w:tc>
        <w:tc>
          <w:tcPr>
            <w:tcW w:w="1378" w:type="dxa"/>
            <w:gridSpan w:val="2"/>
          </w:tcPr>
          <w:p w14:paraId="06317323" w14:textId="77777777" w:rsidR="006B73A4" w:rsidRDefault="006B73A4">
            <w:pPr>
              <w:pStyle w:val="NormalWeb"/>
            </w:pPr>
          </w:p>
        </w:tc>
      </w:tr>
    </w:tbl>
    <w:p w14:paraId="48DA4078" w14:textId="77777777" w:rsidR="006B73A4" w:rsidRDefault="006B73A4">
      <w:pPr>
        <w:pStyle w:val="NormalWeb"/>
        <w:spacing w:before="0" w:beforeAutospacing="0" w:after="0" w:afterAutospacing="0"/>
        <w:rPr>
          <w:rFonts w:eastAsia="宋体"/>
        </w:rPr>
      </w:pPr>
    </w:p>
    <w:p w14:paraId="77E817FA" w14:textId="7263B851" w:rsidR="006B73A4" w:rsidRDefault="00E575E6" w:rsidP="00E575E6">
      <w:pPr>
        <w:pStyle w:val="Heading4"/>
        <w:pPrChange w:id="377" w:author="Albert Mao" w:date="2017-07-13T17:47:00Z">
          <w:pPr>
            <w:pStyle w:val="NormalWeb"/>
          </w:pPr>
        </w:pPrChange>
      </w:pPr>
      <w:ins w:id="378" w:author="Albert Mao" w:date="2017-07-13T17:47:00Z">
        <w:r>
          <w:rPr>
            <w:rFonts w:hint="eastAsia"/>
          </w:rPr>
          <w:t>4.2.2 计划</w:t>
        </w:r>
      </w:ins>
      <w:r w:rsidR="0011029F">
        <w:rPr>
          <w:rFonts w:hint="eastAsia"/>
        </w:rPr>
        <w:t>Policy</w:t>
      </w:r>
    </w:p>
    <w:p w14:paraId="1DECD09A" w14:textId="77777777" w:rsidR="006B73A4" w:rsidRDefault="0011029F">
      <w:pPr>
        <w:pStyle w:val="NormalWeb"/>
        <w:rPr>
          <w:rFonts w:eastAsia="宋体"/>
          <w:b/>
          <w:bCs/>
        </w:rPr>
      </w:pPr>
      <w:proofErr w:type="spellStart"/>
      <w:r>
        <w:rPr>
          <w:rFonts w:eastAsia="宋体" w:hint="eastAsia"/>
        </w:rPr>
        <w:t>Bmbim_plan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计划</w:t>
      </w:r>
      <w:r>
        <w:rPr>
          <w:rFonts w:eastAsia="宋体" w:hint="eastAsia"/>
        </w:rPr>
        <w:t xml:space="preserve">) </w:t>
      </w:r>
      <w:r>
        <w:rPr>
          <w:rFonts w:eastAsia="宋体" w:hint="eastAsia"/>
          <w:b/>
          <w:bCs/>
        </w:rPr>
        <w:t xml:space="preserve"> Format[All]</w:t>
      </w:r>
    </w:p>
    <w:tbl>
      <w:tblPr>
        <w:tblStyle w:val="TableGrid"/>
        <w:tblW w:w="5887" w:type="dxa"/>
        <w:tblLayout w:type="fixed"/>
        <w:tblLook w:val="04A0" w:firstRow="1" w:lastRow="0" w:firstColumn="1" w:lastColumn="0" w:noHBand="0" w:noVBand="1"/>
      </w:tblPr>
      <w:tblGrid>
        <w:gridCol w:w="2347"/>
        <w:gridCol w:w="3540"/>
      </w:tblGrid>
      <w:tr w:rsidR="006B73A4" w14:paraId="142A11DE" w14:textId="77777777">
        <w:tc>
          <w:tcPr>
            <w:tcW w:w="2347" w:type="dxa"/>
          </w:tcPr>
          <w:p w14:paraId="210B6450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计划</w:t>
            </w:r>
          </w:p>
        </w:tc>
        <w:tc>
          <w:tcPr>
            <w:tcW w:w="3540" w:type="dxa"/>
          </w:tcPr>
          <w:p w14:paraId="4D1405A9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plan</w:t>
            </w:r>
          </w:p>
        </w:tc>
      </w:tr>
    </w:tbl>
    <w:p w14:paraId="2CFC3396" w14:textId="3F017175" w:rsidR="006B73A4" w:rsidRDefault="00E575E6" w:rsidP="00E575E6">
      <w:pPr>
        <w:pStyle w:val="Heading1"/>
        <w:pPrChange w:id="379" w:author="Albert Mao" w:date="2017-07-13T17:48:00Z">
          <w:pPr>
            <w:pStyle w:val="Heading2"/>
          </w:pPr>
        </w:pPrChange>
      </w:pPr>
      <w:ins w:id="380" w:author="Albert Mao" w:date="2017-07-13T17:48:00Z">
        <w:r>
          <w:rPr>
            <w:rFonts w:hint="eastAsia"/>
          </w:rPr>
          <w:t>五、</w:t>
        </w:r>
      </w:ins>
      <w:r w:rsidR="0011029F">
        <w:rPr>
          <w:rFonts w:hint="eastAsia"/>
        </w:rPr>
        <w:t>投标项目设计文档</w:t>
      </w:r>
    </w:p>
    <w:p w14:paraId="6253D556" w14:textId="6674CF32" w:rsidR="006B73A4" w:rsidRDefault="00E575E6" w:rsidP="00E575E6">
      <w:pPr>
        <w:pStyle w:val="Heading2"/>
        <w:pPrChange w:id="381" w:author="Albert Mao" w:date="2017-07-13T17:48:00Z">
          <w:pPr>
            <w:pStyle w:val="Heading3"/>
          </w:pPr>
        </w:pPrChange>
      </w:pPr>
      <w:ins w:id="382" w:author="Albert Mao" w:date="2017-07-13T17:48:00Z">
        <w:r>
          <w:rPr>
            <w:rFonts w:hint="eastAsia"/>
          </w:rPr>
          <w:t>5.1 投标</w:t>
        </w:r>
      </w:ins>
      <w:r w:rsidR="0011029F">
        <w:rPr>
          <w:rFonts w:hint="eastAsia"/>
        </w:rPr>
        <w:t>Schema</w:t>
      </w:r>
    </w:p>
    <w:p w14:paraId="452C27E6" w14:textId="77777777" w:rsidR="006B73A4" w:rsidRDefault="0011029F">
      <w:r>
        <w:object w:dxaOrig="9020" w:dyaOrig="6607" w14:anchorId="3076F777">
          <v:shape id="_x0000_i1029" type="#_x0000_t75" style="width:450.7pt;height:330.25pt" o:ole="">
            <v:imagedata r:id="rId20" o:title=""/>
            <o:lock v:ext="edit" aspectratio="f"/>
          </v:shape>
          <o:OLEObject Type="Embed" ProgID="Visio.Drawing.15" ShapeID="_x0000_i1029" DrawAspect="Content" ObjectID="_1561473436" r:id="rId21"/>
        </w:object>
      </w:r>
    </w:p>
    <w:p w14:paraId="4A036C5C" w14:textId="063875B2" w:rsidR="006B73A4" w:rsidRDefault="00E575E6" w:rsidP="00E575E6">
      <w:pPr>
        <w:pStyle w:val="Heading2"/>
        <w:pPrChange w:id="383" w:author="Albert Mao" w:date="2017-07-13T17:48:00Z">
          <w:pPr>
            <w:pStyle w:val="Heading3"/>
          </w:pPr>
        </w:pPrChange>
      </w:pPr>
      <w:ins w:id="384" w:author="Albert Mao" w:date="2017-07-13T17:48:00Z">
        <w:r>
          <w:rPr>
            <w:rFonts w:hint="eastAsia"/>
          </w:rPr>
          <w:lastRenderedPageBreak/>
          <w:t>5.2 投标</w:t>
        </w:r>
      </w:ins>
      <w:r w:rsidR="0011029F">
        <w:rPr>
          <w:rFonts w:hint="eastAsia"/>
        </w:rPr>
        <w:t>Schema说明</w:t>
      </w:r>
    </w:p>
    <w:p w14:paraId="0060DC0B" w14:textId="24A5D12D" w:rsidR="006B73A4" w:rsidRDefault="00E575E6" w:rsidP="00E575E6">
      <w:pPr>
        <w:pStyle w:val="Heading4"/>
        <w:pPrChange w:id="385" w:author="Albert Mao" w:date="2017-07-13T17:48:00Z">
          <w:pPr/>
        </w:pPrChange>
      </w:pPr>
      <w:ins w:id="386" w:author="Albert Mao" w:date="2017-07-13T17:48:00Z">
        <w:r>
          <w:rPr>
            <w:rFonts w:hint="eastAsia"/>
          </w:rPr>
          <w:t>5.2.1 投标</w:t>
        </w:r>
      </w:ins>
      <w:r w:rsidR="0011029F">
        <w:rPr>
          <w:rFonts w:hint="eastAsia"/>
        </w:rPr>
        <w:t>Type</w:t>
      </w:r>
    </w:p>
    <w:p w14:paraId="1EE64493" w14:textId="77777777" w:rsidR="006B73A4" w:rsidRDefault="0011029F">
      <w:proofErr w:type="spellStart"/>
      <w:r>
        <w:rPr>
          <w:rFonts w:hint="eastAsia"/>
        </w:rPr>
        <w:t>Bmbim_bid</w:t>
      </w:r>
      <w:proofErr w:type="spellEnd"/>
      <w:r>
        <w:rPr>
          <w:rFonts w:hint="eastAsia"/>
        </w:rPr>
        <w:t xml:space="preserve"> 投标项目</w:t>
      </w:r>
    </w:p>
    <w:p w14:paraId="02E18630" w14:textId="77777777" w:rsidR="006B73A4" w:rsidRDefault="0011029F">
      <w:pPr>
        <w:rPr>
          <w:b/>
          <w:bCs/>
        </w:rPr>
      </w:pPr>
      <w:r>
        <w:rPr>
          <w:rFonts w:hint="eastAsia"/>
          <w:b/>
          <w:bCs/>
        </w:rPr>
        <w:t>Attribute(空格用下划线代替)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3469"/>
        <w:gridCol w:w="2161"/>
        <w:gridCol w:w="1037"/>
        <w:gridCol w:w="1049"/>
        <w:gridCol w:w="1378"/>
      </w:tblGrid>
      <w:tr w:rsidR="00E575E6" w14:paraId="728020F1" w14:textId="77777777">
        <w:trPr>
          <w:trHeight w:val="422"/>
          <w:ins w:id="387" w:author="Albert Mao" w:date="2017-07-13T17:48:00Z"/>
        </w:trPr>
        <w:tc>
          <w:tcPr>
            <w:tcW w:w="3469" w:type="dxa"/>
          </w:tcPr>
          <w:p w14:paraId="273B577D" w14:textId="77777777" w:rsidR="00E575E6" w:rsidRDefault="00E575E6">
            <w:pPr>
              <w:pStyle w:val="NormalWeb"/>
              <w:rPr>
                <w:ins w:id="388" w:author="Albert Mao" w:date="2017-07-13T17:48:00Z"/>
                <w:rFonts w:hint="eastAsia"/>
              </w:rPr>
            </w:pPr>
          </w:p>
        </w:tc>
        <w:tc>
          <w:tcPr>
            <w:tcW w:w="2161" w:type="dxa"/>
          </w:tcPr>
          <w:p w14:paraId="2A98223D" w14:textId="77777777" w:rsidR="00E575E6" w:rsidRDefault="00E575E6">
            <w:pPr>
              <w:pStyle w:val="NormalWeb"/>
              <w:rPr>
                <w:ins w:id="389" w:author="Albert Mao" w:date="2017-07-13T17:48:00Z"/>
                <w:rFonts w:hint="eastAsia"/>
              </w:rPr>
            </w:pPr>
          </w:p>
        </w:tc>
        <w:tc>
          <w:tcPr>
            <w:tcW w:w="1037" w:type="dxa"/>
          </w:tcPr>
          <w:p w14:paraId="2966511C" w14:textId="77777777" w:rsidR="00E575E6" w:rsidRDefault="00E575E6">
            <w:pPr>
              <w:pStyle w:val="NormalWeb"/>
              <w:rPr>
                <w:ins w:id="390" w:author="Albert Mao" w:date="2017-07-13T17:48:00Z"/>
                <w:rFonts w:hint="eastAsia"/>
              </w:rPr>
            </w:pPr>
          </w:p>
        </w:tc>
        <w:tc>
          <w:tcPr>
            <w:tcW w:w="1049" w:type="dxa"/>
          </w:tcPr>
          <w:p w14:paraId="55425592" w14:textId="77777777" w:rsidR="00E575E6" w:rsidRDefault="00E575E6">
            <w:pPr>
              <w:pStyle w:val="NormalWeb"/>
              <w:rPr>
                <w:ins w:id="391" w:author="Albert Mao" w:date="2017-07-13T17:48:00Z"/>
                <w:rFonts w:hint="eastAsia"/>
              </w:rPr>
            </w:pPr>
          </w:p>
        </w:tc>
        <w:tc>
          <w:tcPr>
            <w:tcW w:w="1378" w:type="dxa"/>
          </w:tcPr>
          <w:p w14:paraId="6CD996EE" w14:textId="77777777" w:rsidR="00E575E6" w:rsidRDefault="00E575E6">
            <w:pPr>
              <w:pStyle w:val="NormalWeb"/>
              <w:rPr>
                <w:ins w:id="392" w:author="Albert Mao" w:date="2017-07-13T17:48:00Z"/>
              </w:rPr>
            </w:pPr>
          </w:p>
        </w:tc>
      </w:tr>
      <w:tr w:rsidR="006B73A4" w14:paraId="4C3E788A" w14:textId="77777777">
        <w:trPr>
          <w:trHeight w:val="422"/>
        </w:trPr>
        <w:tc>
          <w:tcPr>
            <w:tcW w:w="3469" w:type="dxa"/>
          </w:tcPr>
          <w:p w14:paraId="20E58594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Bmbim_bid_id</w:t>
            </w:r>
            <w:proofErr w:type="spellEnd"/>
          </w:p>
        </w:tc>
        <w:tc>
          <w:tcPr>
            <w:tcW w:w="2161" w:type="dxa"/>
          </w:tcPr>
          <w:p w14:paraId="204243B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投标项目编号</w:t>
            </w:r>
          </w:p>
        </w:tc>
        <w:tc>
          <w:tcPr>
            <w:tcW w:w="1037" w:type="dxa"/>
          </w:tcPr>
          <w:p w14:paraId="292C1F11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1CB09E61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14:paraId="3EB8A27D" w14:textId="77777777" w:rsidR="006B73A4" w:rsidRDefault="006B73A4">
            <w:pPr>
              <w:pStyle w:val="NormalWeb"/>
            </w:pPr>
          </w:p>
        </w:tc>
      </w:tr>
      <w:tr w:rsidR="006B73A4" w14:paraId="429CF8A6" w14:textId="77777777">
        <w:trPr>
          <w:trHeight w:val="451"/>
        </w:trPr>
        <w:tc>
          <w:tcPr>
            <w:tcW w:w="3469" w:type="dxa"/>
          </w:tcPr>
          <w:p w14:paraId="13A32BE3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Bmbim_bid_name</w:t>
            </w:r>
            <w:proofErr w:type="spellEnd"/>
          </w:p>
        </w:tc>
        <w:tc>
          <w:tcPr>
            <w:tcW w:w="2161" w:type="dxa"/>
          </w:tcPr>
          <w:p w14:paraId="75D7709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投标项目名称</w:t>
            </w:r>
          </w:p>
        </w:tc>
        <w:tc>
          <w:tcPr>
            <w:tcW w:w="1037" w:type="dxa"/>
          </w:tcPr>
          <w:p w14:paraId="650640FE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3BF833B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14:paraId="3BE45BA7" w14:textId="77777777" w:rsidR="006B73A4" w:rsidRDefault="006B73A4">
            <w:pPr>
              <w:pStyle w:val="NormalWeb"/>
            </w:pPr>
          </w:p>
        </w:tc>
      </w:tr>
      <w:tr w:rsidR="006B73A4" w14:paraId="5E2D9EC8" w14:textId="77777777">
        <w:tc>
          <w:tcPr>
            <w:tcW w:w="3469" w:type="dxa"/>
          </w:tcPr>
          <w:p w14:paraId="1AFBD020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Bmbim_bid_clientname</w:t>
            </w:r>
            <w:proofErr w:type="spellEnd"/>
          </w:p>
        </w:tc>
        <w:tc>
          <w:tcPr>
            <w:tcW w:w="2161" w:type="dxa"/>
          </w:tcPr>
          <w:p w14:paraId="496C0A9B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业主名称</w:t>
            </w:r>
          </w:p>
        </w:tc>
        <w:tc>
          <w:tcPr>
            <w:tcW w:w="1037" w:type="dxa"/>
          </w:tcPr>
          <w:p w14:paraId="50DFB1E0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30B7C8D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14:paraId="15A10AF2" w14:textId="77777777" w:rsidR="006B73A4" w:rsidRDefault="006B73A4">
            <w:pPr>
              <w:pStyle w:val="NormalWeb"/>
            </w:pPr>
          </w:p>
        </w:tc>
      </w:tr>
      <w:tr w:rsidR="006B73A4" w14:paraId="69B24E48" w14:textId="77777777">
        <w:tc>
          <w:tcPr>
            <w:tcW w:w="3469" w:type="dxa"/>
          </w:tcPr>
          <w:p w14:paraId="173159B1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Bmbim_bid_opentime</w:t>
            </w:r>
            <w:proofErr w:type="spellEnd"/>
          </w:p>
        </w:tc>
        <w:tc>
          <w:tcPr>
            <w:tcW w:w="2161" w:type="dxa"/>
          </w:tcPr>
          <w:p w14:paraId="5B4A988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开标时间</w:t>
            </w:r>
          </w:p>
        </w:tc>
        <w:tc>
          <w:tcPr>
            <w:tcW w:w="1037" w:type="dxa"/>
          </w:tcPr>
          <w:p w14:paraId="57C9E92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时间</w:t>
            </w:r>
          </w:p>
        </w:tc>
        <w:tc>
          <w:tcPr>
            <w:tcW w:w="1049" w:type="dxa"/>
          </w:tcPr>
          <w:p w14:paraId="780257E7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78" w:type="dxa"/>
          </w:tcPr>
          <w:p w14:paraId="0CF337DA" w14:textId="77777777" w:rsidR="006B73A4" w:rsidRDefault="006B73A4">
            <w:pPr>
              <w:pStyle w:val="NormalWeb"/>
            </w:pPr>
          </w:p>
        </w:tc>
      </w:tr>
      <w:tr w:rsidR="006B73A4" w14:paraId="7C6FC2C4" w14:textId="77777777">
        <w:trPr>
          <w:trHeight w:val="90"/>
        </w:trPr>
        <w:tc>
          <w:tcPr>
            <w:tcW w:w="3469" w:type="dxa"/>
          </w:tcPr>
          <w:p w14:paraId="787200D0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Bmbim_bid_iswin</w:t>
            </w:r>
            <w:proofErr w:type="spellEnd"/>
          </w:p>
        </w:tc>
        <w:tc>
          <w:tcPr>
            <w:tcW w:w="2161" w:type="dxa"/>
          </w:tcPr>
          <w:p w14:paraId="4896118A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是否中标</w:t>
            </w:r>
          </w:p>
        </w:tc>
        <w:tc>
          <w:tcPr>
            <w:tcW w:w="1037" w:type="dxa"/>
          </w:tcPr>
          <w:p w14:paraId="402BBD3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布尔</w:t>
            </w:r>
          </w:p>
        </w:tc>
        <w:tc>
          <w:tcPr>
            <w:tcW w:w="1049" w:type="dxa"/>
          </w:tcPr>
          <w:p w14:paraId="6906B7E7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boolean</w:t>
            </w:r>
            <w:proofErr w:type="spellEnd"/>
          </w:p>
        </w:tc>
        <w:tc>
          <w:tcPr>
            <w:tcW w:w="1378" w:type="dxa"/>
          </w:tcPr>
          <w:p w14:paraId="41C9F95A" w14:textId="77777777" w:rsidR="006B73A4" w:rsidRDefault="006B73A4">
            <w:pPr>
              <w:pStyle w:val="NormalWeb"/>
            </w:pPr>
          </w:p>
        </w:tc>
      </w:tr>
      <w:tr w:rsidR="006B73A4" w14:paraId="586F3DEC" w14:textId="77777777">
        <w:trPr>
          <w:trHeight w:val="90"/>
        </w:trPr>
        <w:tc>
          <w:tcPr>
            <w:tcW w:w="3469" w:type="dxa"/>
          </w:tcPr>
          <w:p w14:paraId="668FC792" w14:textId="77777777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Bmbim_bid_limit</w:t>
            </w:r>
            <w:del w:id="393" w:author="Albert Mao" w:date="2017-07-13T17:49:00Z">
              <w:r w:rsidDel="00E575E6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2161" w:type="dxa"/>
          </w:tcPr>
          <w:p w14:paraId="34E81B4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限价（万元）</w:t>
            </w:r>
          </w:p>
        </w:tc>
        <w:tc>
          <w:tcPr>
            <w:tcW w:w="1037" w:type="dxa"/>
          </w:tcPr>
          <w:p w14:paraId="476C756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 w14:paraId="26E19444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 w14:paraId="3701BAFD" w14:textId="77777777" w:rsidR="006B73A4" w:rsidRDefault="006B73A4">
            <w:pPr>
              <w:pStyle w:val="NormalWeb"/>
            </w:pPr>
          </w:p>
        </w:tc>
      </w:tr>
      <w:tr w:rsidR="006B73A4" w14:paraId="6D57B6E0" w14:textId="77777777">
        <w:tc>
          <w:tcPr>
            <w:tcW w:w="3469" w:type="dxa"/>
          </w:tcPr>
          <w:p w14:paraId="3EA7618C" w14:textId="77777777" w:rsidR="006B73A4" w:rsidRDefault="0011029F">
            <w:pPr>
              <w:pStyle w:val="NormalWeb"/>
            </w:pPr>
            <w:proofErr w:type="spellStart"/>
            <w:r>
              <w:t>Bmbim_</w:t>
            </w:r>
            <w:r>
              <w:rPr>
                <w:rFonts w:hint="eastAsia"/>
              </w:rPr>
              <w:t>bid_win</w:t>
            </w:r>
            <w:del w:id="394" w:author="Albert Mao" w:date="2017-07-13T17:49:00Z">
              <w:r w:rsidDel="00E575E6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2161" w:type="dxa"/>
          </w:tcPr>
          <w:p w14:paraId="36561765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中标金额（万元）</w:t>
            </w:r>
          </w:p>
        </w:tc>
        <w:tc>
          <w:tcPr>
            <w:tcW w:w="1037" w:type="dxa"/>
          </w:tcPr>
          <w:p w14:paraId="1FCC47DF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数值</w:t>
            </w:r>
          </w:p>
        </w:tc>
        <w:tc>
          <w:tcPr>
            <w:tcW w:w="1049" w:type="dxa"/>
          </w:tcPr>
          <w:p w14:paraId="7AEE091B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real</w:t>
            </w:r>
          </w:p>
        </w:tc>
        <w:tc>
          <w:tcPr>
            <w:tcW w:w="1378" w:type="dxa"/>
          </w:tcPr>
          <w:p w14:paraId="18E03B82" w14:textId="77777777" w:rsidR="006B73A4" w:rsidRDefault="006B73A4">
            <w:pPr>
              <w:pStyle w:val="NormalWeb"/>
            </w:pPr>
          </w:p>
        </w:tc>
      </w:tr>
      <w:tr w:rsidR="006B73A4" w14:paraId="00859177" w14:textId="77777777">
        <w:tc>
          <w:tcPr>
            <w:tcW w:w="3469" w:type="dxa"/>
          </w:tcPr>
          <w:p w14:paraId="590FA89C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hint="eastAsia"/>
              </w:rPr>
              <w:t>Bmbim_bid_open</w:t>
            </w:r>
            <w:del w:id="395" w:author="Albert Mao" w:date="2017-07-13T17:49:00Z">
              <w:r w:rsidDel="00E575E6">
                <w:rPr>
                  <w:rFonts w:hint="eastAsia"/>
                </w:rPr>
                <w:delText>_</w:delText>
              </w:r>
            </w:del>
            <w:r>
              <w:rPr>
                <w:rFonts w:hint="eastAsia"/>
              </w:rPr>
              <w:t>person</w:t>
            </w:r>
            <w:proofErr w:type="spellEnd"/>
          </w:p>
        </w:tc>
        <w:tc>
          <w:tcPr>
            <w:tcW w:w="2161" w:type="dxa"/>
          </w:tcPr>
          <w:p w14:paraId="48C43E9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开标人员</w:t>
            </w:r>
          </w:p>
        </w:tc>
        <w:tc>
          <w:tcPr>
            <w:tcW w:w="1037" w:type="dxa"/>
          </w:tcPr>
          <w:p w14:paraId="2BA2F3FD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2576FA6B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14:paraId="6071959D" w14:textId="77777777" w:rsidR="006B73A4" w:rsidRDefault="006B73A4">
            <w:pPr>
              <w:pStyle w:val="NormalWeb"/>
            </w:pPr>
          </w:p>
        </w:tc>
      </w:tr>
      <w:tr w:rsidR="006B73A4" w14:paraId="66E25E4E" w14:textId="77777777">
        <w:tc>
          <w:tcPr>
            <w:tcW w:w="3469" w:type="dxa"/>
          </w:tcPr>
          <w:p w14:paraId="1F2A2526" w14:textId="2B91D73A" w:rsidR="006B73A4" w:rsidRDefault="0011029F">
            <w:pPr>
              <w:pStyle w:val="NormalWeb"/>
            </w:pPr>
            <w:proofErr w:type="spellStart"/>
            <w:r>
              <w:rPr>
                <w:rFonts w:hint="eastAsia"/>
              </w:rPr>
              <w:t>Bmbim_bid_</w:t>
            </w:r>
            <w:ins w:id="396" w:author="Albert Mao" w:date="2017-07-13T17:49:00Z">
              <w:r w:rsidR="00E575E6">
                <w:rPr>
                  <w:rFonts w:hint="eastAsia"/>
                </w:rPr>
                <w:t>competitor</w:t>
              </w:r>
            </w:ins>
            <w:del w:id="397" w:author="Albert Mao" w:date="2017-07-13T17:49:00Z">
              <w:r w:rsidDel="00E575E6">
                <w:rPr>
                  <w:rFonts w:hint="eastAsia"/>
                </w:rPr>
                <w:delText>otherunit</w:delText>
              </w:r>
            </w:del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2161" w:type="dxa"/>
          </w:tcPr>
          <w:p w14:paraId="2EDFEF02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其他单位报价情况</w:t>
            </w:r>
          </w:p>
        </w:tc>
        <w:tc>
          <w:tcPr>
            <w:tcW w:w="1037" w:type="dxa"/>
          </w:tcPr>
          <w:p w14:paraId="5FE0FAA7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49" w:type="dxa"/>
          </w:tcPr>
          <w:p w14:paraId="54FCAF79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string</w:t>
            </w:r>
          </w:p>
        </w:tc>
        <w:tc>
          <w:tcPr>
            <w:tcW w:w="1378" w:type="dxa"/>
          </w:tcPr>
          <w:p w14:paraId="7CE48C2C" w14:textId="77777777" w:rsidR="006B73A4" w:rsidRDefault="0011029F">
            <w:pPr>
              <w:pStyle w:val="NormalWeb"/>
            </w:pPr>
            <w:r>
              <w:rPr>
                <w:rFonts w:hint="eastAsia"/>
              </w:rPr>
              <w:t>多行</w:t>
            </w:r>
          </w:p>
        </w:tc>
      </w:tr>
    </w:tbl>
    <w:p w14:paraId="1548CCF3" w14:textId="77777777" w:rsidR="006B73A4" w:rsidRDefault="006B73A4">
      <w:pPr>
        <w:pStyle w:val="NormalWeb"/>
        <w:spacing w:before="0" w:beforeAutospacing="0" w:after="0" w:afterAutospacing="0"/>
        <w:rPr>
          <w:rFonts w:eastAsia="宋体"/>
        </w:rPr>
      </w:pPr>
    </w:p>
    <w:p w14:paraId="24EB4E5C" w14:textId="5ADF71E8" w:rsidR="006B73A4" w:rsidRDefault="00E575E6">
      <w:pPr>
        <w:pStyle w:val="NormalWeb"/>
        <w:rPr>
          <w:rFonts w:eastAsia="宋体"/>
          <w:b/>
          <w:bCs/>
        </w:rPr>
      </w:pPr>
      <w:ins w:id="398" w:author="Albert Mao" w:date="2017-07-13T17:48:00Z">
        <w:r>
          <w:rPr>
            <w:rFonts w:eastAsia="宋体" w:hint="eastAsia"/>
            <w:b/>
            <w:bCs/>
          </w:rPr>
          <w:t xml:space="preserve">5.2.2 </w:t>
        </w:r>
        <w:r>
          <w:rPr>
            <w:rFonts w:eastAsia="宋体" w:hint="eastAsia"/>
            <w:b/>
            <w:bCs/>
          </w:rPr>
          <w:t>投标</w:t>
        </w:r>
      </w:ins>
      <w:r w:rsidR="0011029F">
        <w:rPr>
          <w:rFonts w:eastAsia="宋体" w:hint="eastAsia"/>
          <w:b/>
          <w:bCs/>
        </w:rPr>
        <w:t>Policy</w:t>
      </w:r>
    </w:p>
    <w:p w14:paraId="7229EF38" w14:textId="77777777" w:rsidR="006B73A4" w:rsidRDefault="0011029F">
      <w:pPr>
        <w:pStyle w:val="NormalWeb"/>
        <w:rPr>
          <w:rFonts w:eastAsia="宋体"/>
          <w:b/>
          <w:bCs/>
        </w:rPr>
      </w:pPr>
      <w:proofErr w:type="spellStart"/>
      <w:r>
        <w:rPr>
          <w:rFonts w:eastAsia="宋体" w:hint="eastAsia"/>
        </w:rPr>
        <w:t>Bmbim_contract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合同</w:t>
      </w:r>
      <w:r>
        <w:rPr>
          <w:rFonts w:eastAsia="宋体" w:hint="eastAsia"/>
        </w:rPr>
        <w:t xml:space="preserve">) </w:t>
      </w:r>
      <w:r>
        <w:rPr>
          <w:rFonts w:eastAsia="宋体" w:hint="eastAsia"/>
          <w:b/>
          <w:bCs/>
        </w:rPr>
        <w:t xml:space="preserve"> Format[All]</w:t>
      </w:r>
    </w:p>
    <w:tbl>
      <w:tblPr>
        <w:tblStyle w:val="TableGrid"/>
        <w:tblW w:w="5887" w:type="dxa"/>
        <w:tblLayout w:type="fixed"/>
        <w:tblLook w:val="04A0" w:firstRow="1" w:lastRow="0" w:firstColumn="1" w:lastColumn="0" w:noHBand="0" w:noVBand="1"/>
      </w:tblPr>
      <w:tblGrid>
        <w:gridCol w:w="2347"/>
        <w:gridCol w:w="3540"/>
      </w:tblGrid>
      <w:tr w:rsidR="0015603C" w14:paraId="7775D7CC" w14:textId="77777777">
        <w:trPr>
          <w:ins w:id="399" w:author="Albert Mao" w:date="2017-07-13T17:49:00Z"/>
        </w:trPr>
        <w:tc>
          <w:tcPr>
            <w:tcW w:w="2347" w:type="dxa"/>
          </w:tcPr>
          <w:p w14:paraId="6119D1F0" w14:textId="77777777" w:rsidR="0015603C" w:rsidRDefault="0015603C">
            <w:pPr>
              <w:pStyle w:val="NormalWeb"/>
              <w:rPr>
                <w:ins w:id="400" w:author="Albert Mao" w:date="2017-07-13T17:49:00Z"/>
                <w:rFonts w:eastAsia="宋体" w:hint="eastAsia"/>
              </w:rPr>
            </w:pPr>
          </w:p>
        </w:tc>
        <w:tc>
          <w:tcPr>
            <w:tcW w:w="3540" w:type="dxa"/>
          </w:tcPr>
          <w:p w14:paraId="3697C538" w14:textId="77777777" w:rsidR="0015603C" w:rsidRDefault="0015603C">
            <w:pPr>
              <w:pStyle w:val="NormalWeb"/>
              <w:rPr>
                <w:ins w:id="401" w:author="Albert Mao" w:date="2017-07-13T17:49:00Z"/>
                <w:rFonts w:eastAsia="宋体"/>
              </w:rPr>
            </w:pPr>
          </w:p>
        </w:tc>
      </w:tr>
      <w:tr w:rsidR="006B73A4" w14:paraId="380276BD" w14:textId="77777777">
        <w:tc>
          <w:tcPr>
            <w:tcW w:w="2347" w:type="dxa"/>
          </w:tcPr>
          <w:p w14:paraId="4DCB2257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合同信息录入</w:t>
            </w:r>
          </w:p>
        </w:tc>
        <w:tc>
          <w:tcPr>
            <w:tcW w:w="3540" w:type="dxa"/>
          </w:tcPr>
          <w:p w14:paraId="04F14C22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ontract_info_input</w:t>
            </w:r>
            <w:proofErr w:type="spellEnd"/>
          </w:p>
        </w:tc>
      </w:tr>
      <w:tr w:rsidR="006B73A4" w14:paraId="63653B17" w14:textId="77777777">
        <w:tc>
          <w:tcPr>
            <w:tcW w:w="2347" w:type="dxa"/>
          </w:tcPr>
          <w:p w14:paraId="519207F3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分院领导传阅</w:t>
            </w:r>
          </w:p>
        </w:tc>
        <w:tc>
          <w:tcPr>
            <w:tcW w:w="3540" w:type="dxa"/>
          </w:tcPr>
          <w:p w14:paraId="6A47E691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ontract_branchleader_review</w:t>
            </w:r>
            <w:proofErr w:type="spellEnd"/>
          </w:p>
        </w:tc>
      </w:tr>
      <w:tr w:rsidR="006B73A4" w14:paraId="26B0CAB0" w14:textId="77777777">
        <w:tc>
          <w:tcPr>
            <w:tcW w:w="2347" w:type="dxa"/>
          </w:tcPr>
          <w:p w14:paraId="3D98C935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总院领导传阅</w:t>
            </w:r>
          </w:p>
        </w:tc>
        <w:tc>
          <w:tcPr>
            <w:tcW w:w="3540" w:type="dxa"/>
          </w:tcPr>
          <w:p w14:paraId="296BC6A7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ontract_generalleader_review</w:t>
            </w:r>
            <w:proofErr w:type="spellEnd"/>
          </w:p>
        </w:tc>
      </w:tr>
      <w:tr w:rsidR="006B73A4" w14:paraId="5DE8D9CC" w14:textId="77777777">
        <w:tc>
          <w:tcPr>
            <w:tcW w:w="2347" w:type="dxa"/>
          </w:tcPr>
          <w:p w14:paraId="675C897E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业主传阅</w:t>
            </w:r>
          </w:p>
        </w:tc>
        <w:tc>
          <w:tcPr>
            <w:tcW w:w="3540" w:type="dxa"/>
          </w:tcPr>
          <w:p w14:paraId="64139285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ontract_client_review</w:t>
            </w:r>
            <w:proofErr w:type="spellEnd"/>
          </w:p>
        </w:tc>
      </w:tr>
      <w:tr w:rsidR="006B73A4" w14:paraId="77488B0F" w14:textId="77777777">
        <w:tc>
          <w:tcPr>
            <w:tcW w:w="2347" w:type="dxa"/>
          </w:tcPr>
          <w:p w14:paraId="48F84D03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合同正式签订</w:t>
            </w:r>
          </w:p>
        </w:tc>
        <w:tc>
          <w:tcPr>
            <w:tcW w:w="3540" w:type="dxa"/>
          </w:tcPr>
          <w:p w14:paraId="78AF4720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</w:t>
            </w:r>
            <w:r>
              <w:rPr>
                <w:rFonts w:eastAsia="宋体" w:hint="eastAsia"/>
              </w:rPr>
              <w:t>ontract_official_signed</w:t>
            </w:r>
            <w:proofErr w:type="spellEnd"/>
          </w:p>
        </w:tc>
      </w:tr>
      <w:tr w:rsidR="006B73A4" w14:paraId="77EC518E" w14:textId="77777777">
        <w:tc>
          <w:tcPr>
            <w:tcW w:w="2347" w:type="dxa"/>
          </w:tcPr>
          <w:p w14:paraId="350BC92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收款</w:t>
            </w:r>
          </w:p>
        </w:tc>
        <w:tc>
          <w:tcPr>
            <w:tcW w:w="3540" w:type="dxa"/>
          </w:tcPr>
          <w:p w14:paraId="20304C50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/>
              </w:rPr>
              <w:t>contract_</w:t>
            </w:r>
            <w:r>
              <w:rPr>
                <w:rFonts w:eastAsia="宋体" w:hint="eastAsia"/>
              </w:rPr>
              <w:t>wait_payment</w:t>
            </w:r>
            <w:proofErr w:type="spellEnd"/>
          </w:p>
        </w:tc>
      </w:tr>
      <w:tr w:rsidR="006B73A4" w14:paraId="345067C1" w14:textId="77777777">
        <w:tc>
          <w:tcPr>
            <w:tcW w:w="2347" w:type="dxa"/>
          </w:tcPr>
          <w:p w14:paraId="4001B324" w14:textId="77777777" w:rsidR="006B73A4" w:rsidRDefault="0011029F">
            <w:pPr>
              <w:pStyle w:val="NormalWeb"/>
              <w:rPr>
                <w:rFonts w:eastAsia="宋体"/>
              </w:rPr>
            </w:pPr>
            <w:r>
              <w:rPr>
                <w:rFonts w:eastAsia="宋体" w:hint="eastAsia"/>
              </w:rPr>
              <w:t>结束</w:t>
            </w:r>
          </w:p>
        </w:tc>
        <w:tc>
          <w:tcPr>
            <w:tcW w:w="3540" w:type="dxa"/>
          </w:tcPr>
          <w:p w14:paraId="1C423DFA" w14:textId="77777777" w:rsidR="006B73A4" w:rsidRDefault="0011029F">
            <w:pPr>
              <w:pStyle w:val="NormalWeb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contract_end</w:t>
            </w:r>
            <w:proofErr w:type="spellEnd"/>
          </w:p>
        </w:tc>
      </w:tr>
    </w:tbl>
    <w:p w14:paraId="0BA918FB" w14:textId="637EF6DE" w:rsidR="006B73A4" w:rsidDel="0015603C" w:rsidRDefault="0015603C">
      <w:pPr>
        <w:rPr>
          <w:del w:id="402" w:author="Albert Mao" w:date="2017-07-13T17:49:00Z"/>
          <w:rFonts w:hint="eastAsia"/>
        </w:rPr>
      </w:pPr>
      <w:ins w:id="403" w:author="Albert Mao" w:date="2017-07-13T17:49:00Z">
        <w:r>
          <w:rPr>
            <w:rFonts w:hint="eastAsia"/>
          </w:rPr>
          <w:lastRenderedPageBreak/>
          <w:t>六</w:t>
        </w:r>
      </w:ins>
      <w:ins w:id="404" w:author="Albert Mao" w:date="2017-07-13T17:50:00Z">
        <w:r>
          <w:rPr>
            <w:rFonts w:hint="eastAsia"/>
          </w:rPr>
          <w:t>、</w:t>
        </w:r>
      </w:ins>
    </w:p>
    <w:p w14:paraId="712FFBB2" w14:textId="7A54ED2B" w:rsidR="006B73A4" w:rsidRDefault="0011029F" w:rsidP="0015603C">
      <w:pPr>
        <w:pStyle w:val="Heading1"/>
        <w:pPrChange w:id="405" w:author="Albert Mao" w:date="2017-07-13T17:49:00Z">
          <w:pPr>
            <w:pStyle w:val="Heading2"/>
          </w:pPr>
        </w:pPrChange>
      </w:pPr>
      <w:r>
        <w:rPr>
          <w:rFonts w:hint="eastAsia"/>
        </w:rPr>
        <w:t>输出报表</w:t>
      </w:r>
    </w:p>
    <w:p w14:paraId="58D7C370" w14:textId="18D18E40" w:rsidR="006B73A4" w:rsidRDefault="0015603C">
      <w:pPr>
        <w:pStyle w:val="Heading3"/>
      </w:pPr>
      <w:ins w:id="406" w:author="Albert Mao" w:date="2017-07-13T17:50:00Z">
        <w:r>
          <w:rPr>
            <w:rFonts w:hint="eastAsia"/>
          </w:rPr>
          <w:t xml:space="preserve">6.1 </w:t>
        </w:r>
      </w:ins>
      <w:r w:rsidR="0011029F">
        <w:rPr>
          <w:rFonts w:hint="eastAsia"/>
        </w:rPr>
        <w:t>合同报表</w:t>
      </w:r>
    </w:p>
    <w:p w14:paraId="68718F8E" w14:textId="77777777" w:rsidR="006B73A4" w:rsidRDefault="0011029F">
      <w:r>
        <w:rPr>
          <w:rFonts w:hint="eastAsia"/>
        </w:rPr>
        <w:t>合同有一个增删改查的页面，然后还有两个按钮，其中一个按钮可查看该合同关联的所有收款项，另一个按钮可查看该合同关联的所有项目</w:t>
      </w:r>
    </w:p>
    <w:p w14:paraId="679D1BB1" w14:textId="77777777" w:rsidR="006B73A4" w:rsidRDefault="0011029F">
      <w:r>
        <w:rPr>
          <w:rFonts w:hint="eastAsia"/>
        </w:rPr>
        <w:object w:dxaOrig="9017" w:dyaOrig="3786" w14:anchorId="5F005D08">
          <v:shape id="_x0000_i1030" type="#_x0000_t75" style="width:450.7pt;height:189pt" o:ole="">
            <v:imagedata r:id="rId22" o:title=""/>
            <o:lock v:ext="edit" aspectratio="f"/>
          </v:shape>
          <o:OLEObject Type="Embed" ProgID="Visio.Drawing.15" ShapeID="_x0000_i1030" DrawAspect="Content" ObjectID="_1561473437" r:id="rId23"/>
        </w:object>
      </w:r>
    </w:p>
    <w:p w14:paraId="113C3EBA" w14:textId="77777777" w:rsidR="006B73A4" w:rsidRDefault="0011029F">
      <w:r>
        <w:rPr>
          <w:rFonts w:hint="eastAsia"/>
        </w:rPr>
        <w:t>主合同基本信息表</w:t>
      </w:r>
    </w:p>
    <w:p w14:paraId="4F3F2ED9" w14:textId="77777777" w:rsidR="006B73A4" w:rsidRDefault="0011029F">
      <w:commentRangeStart w:id="407"/>
      <w:r>
        <w:rPr>
          <w:noProof/>
        </w:rPr>
        <w:lastRenderedPageBreak/>
        <w:drawing>
          <wp:inline distT="0" distB="0" distL="114300" distR="114300" wp14:anchorId="2BFDDCB7" wp14:editId="45092608">
            <wp:extent cx="3460750" cy="4038600"/>
            <wp:effectExtent l="0" t="0" r="635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commentRangeEnd w:id="407"/>
      <w:r w:rsidR="0015603C">
        <w:rPr>
          <w:rStyle w:val="CommentReference"/>
        </w:rPr>
        <w:commentReference w:id="407"/>
      </w:r>
    </w:p>
    <w:p w14:paraId="45F52D66" w14:textId="77777777" w:rsidR="006B73A4" w:rsidRDefault="0011029F">
      <w:r>
        <w:rPr>
          <w:rFonts w:hint="eastAsia"/>
        </w:rPr>
        <w:t>主合同基本信息表汇总</w:t>
      </w:r>
    </w:p>
    <w:p w14:paraId="69DB717A" w14:textId="77777777" w:rsidR="006B73A4" w:rsidRDefault="0011029F">
      <w:r>
        <w:rPr>
          <w:noProof/>
        </w:rPr>
        <w:drawing>
          <wp:inline distT="0" distB="0" distL="114300" distR="114300" wp14:anchorId="0B04DAAD" wp14:editId="5445C330">
            <wp:extent cx="5719445" cy="2607310"/>
            <wp:effectExtent l="0" t="0" r="8255" b="8890"/>
            <wp:docPr id="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9D43D7" w14:textId="3A4ADA6F" w:rsidR="006B73A4" w:rsidRDefault="0015603C">
      <w:pPr>
        <w:pStyle w:val="Heading3"/>
      </w:pPr>
      <w:ins w:id="409" w:author="Albert Mao" w:date="2017-07-13T17:50:00Z">
        <w:r>
          <w:rPr>
            <w:rFonts w:hint="eastAsia"/>
          </w:rPr>
          <w:t xml:space="preserve">6.2 </w:t>
        </w:r>
      </w:ins>
      <w:r w:rsidR="0011029F">
        <w:rPr>
          <w:rFonts w:hint="eastAsia"/>
        </w:rPr>
        <w:t>计划报表</w:t>
      </w:r>
    </w:p>
    <w:p w14:paraId="064065E0" w14:textId="77777777" w:rsidR="006B73A4" w:rsidRDefault="0011029F">
      <w:r>
        <w:rPr>
          <w:rFonts w:hint="eastAsia"/>
        </w:rPr>
        <w:t>计划除了有增删改查页面，还要有计划签订完成率和计划收款完成率两个字段，其中</w:t>
      </w:r>
    </w:p>
    <w:p w14:paraId="6F9102E3" w14:textId="77777777" w:rsidR="006B73A4" w:rsidRDefault="0011029F">
      <w:r>
        <w:rPr>
          <w:rFonts w:hint="eastAsia"/>
        </w:rPr>
        <w:lastRenderedPageBreak/>
        <w:t>当年签订完成率 = N个当年合同的合同总金额 / 当年计划签订总额</w:t>
      </w:r>
    </w:p>
    <w:p w14:paraId="2928A75E" w14:textId="77777777" w:rsidR="006B73A4" w:rsidRDefault="0011029F">
      <w:r>
        <w:rPr>
          <w:rFonts w:hint="eastAsia"/>
        </w:rPr>
        <w:t>当年收款完成率 = N个当年合同下N个当年收款项金额 / 当年计划收款总额</w:t>
      </w:r>
    </w:p>
    <w:p w14:paraId="17A98004" w14:textId="77777777" w:rsidR="006B73A4" w:rsidRDefault="0011029F">
      <w:r>
        <w:rPr>
          <w:rFonts w:hint="eastAsia"/>
        </w:rPr>
        <w:t>计划表</w:t>
      </w:r>
    </w:p>
    <w:p w14:paraId="5CA0DC23" w14:textId="77777777" w:rsidR="006B73A4" w:rsidRDefault="0011029F">
      <w:r>
        <w:rPr>
          <w:noProof/>
        </w:rPr>
        <w:drawing>
          <wp:inline distT="0" distB="0" distL="114300" distR="114300" wp14:anchorId="135DE5F3" wp14:editId="144B6921">
            <wp:extent cx="3683000" cy="1695450"/>
            <wp:effectExtent l="0" t="0" r="0" b="6350"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2A1DE2" w14:textId="77777777" w:rsidR="006B73A4" w:rsidRDefault="0011029F">
      <w:r>
        <w:rPr>
          <w:rFonts w:hint="eastAsia"/>
        </w:rPr>
        <w:t>计划表汇总</w:t>
      </w:r>
    </w:p>
    <w:p w14:paraId="44C9218C" w14:textId="77777777" w:rsidR="006B73A4" w:rsidRDefault="0011029F">
      <w:r>
        <w:rPr>
          <w:noProof/>
        </w:rPr>
        <w:drawing>
          <wp:inline distT="0" distB="0" distL="114300" distR="114300" wp14:anchorId="2C0CE644" wp14:editId="05EA78ED">
            <wp:extent cx="5724525" cy="2372995"/>
            <wp:effectExtent l="0" t="0" r="3175" b="1905"/>
            <wp:docPr id="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18C568" w14:textId="64AA9C1B" w:rsidR="006B73A4" w:rsidRDefault="0015603C">
      <w:pPr>
        <w:pStyle w:val="Heading3"/>
      </w:pPr>
      <w:ins w:id="410" w:author="Albert Mao" w:date="2017-07-13T17:50:00Z">
        <w:r>
          <w:rPr>
            <w:rFonts w:hint="eastAsia"/>
          </w:rPr>
          <w:lastRenderedPageBreak/>
          <w:t>6.3</w:t>
        </w:r>
      </w:ins>
      <w:r w:rsidR="0011029F">
        <w:rPr>
          <w:rFonts w:hint="eastAsia"/>
        </w:rPr>
        <w:t>投标项目报表</w:t>
      </w:r>
    </w:p>
    <w:p w14:paraId="185A26E9" w14:textId="77777777" w:rsidR="006B73A4" w:rsidRDefault="0011029F">
      <w:r>
        <w:rPr>
          <w:noProof/>
        </w:rPr>
        <w:drawing>
          <wp:inline distT="0" distB="0" distL="114300" distR="114300" wp14:anchorId="0F2DD4BF" wp14:editId="6C476326">
            <wp:extent cx="5181600" cy="3987800"/>
            <wp:effectExtent l="0" t="0" r="0" b="0"/>
            <wp:docPr id="1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93837F" w14:textId="77777777" w:rsidR="006B73A4" w:rsidRDefault="0011029F">
      <w:r>
        <w:rPr>
          <w:noProof/>
        </w:rPr>
        <w:drawing>
          <wp:inline distT="0" distB="0" distL="114300" distR="114300" wp14:anchorId="09B398C0" wp14:editId="49F7BF9D">
            <wp:extent cx="5723890" cy="1861820"/>
            <wp:effectExtent l="0" t="0" r="3810" b="5080"/>
            <wp:docPr id="1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288A96" w14:textId="77777777" w:rsidR="006B73A4" w:rsidRDefault="006B73A4"/>
    <w:sectPr w:rsidR="006B73A4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55" w:author="Albert Mao" w:date="2017-07-13T16:59:00Z" w:initials="Albert Ma">
    <w:p w14:paraId="61D6061D" w14:textId="04F88090" w:rsidR="00554DB4" w:rsidRDefault="00554DB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只有一个，会不会有问题</w:t>
      </w:r>
    </w:p>
  </w:comment>
  <w:comment w:id="262" w:author="Albert Mao" w:date="2017-07-13T17:03:00Z" w:initials="Albert Ma">
    <w:p w14:paraId="1CD81821" w14:textId="248225DD" w:rsidR="007C573E" w:rsidRDefault="007C573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这部分，能不能用现有的系统中的项目管理模块</w:t>
      </w:r>
    </w:p>
  </w:comment>
  <w:comment w:id="357" w:author="Albert Mao" w:date="2017-07-13T17:45:00Z" w:initials="Albert Ma">
    <w:p w14:paraId="77393B25" w14:textId="43980A26" w:rsidR="00E575E6" w:rsidRDefault="00E575E6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生命周期不止有这一个</w:t>
      </w:r>
    </w:p>
  </w:comment>
  <w:comment w:id="407" w:author="Albert Mao" w:date="2017-07-13T17:50:00Z" w:initials="Albert Ma">
    <w:p w14:paraId="0033921A" w14:textId="26EFB475" w:rsidR="0015603C" w:rsidRDefault="0015603C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最好不要用截图，以便后面修改</w:t>
      </w:r>
      <w:bookmarkStart w:id="408" w:name="_GoBack"/>
      <w:bookmarkEnd w:id="408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D6061D" w15:done="0"/>
  <w15:commentEx w15:paraId="1CD81821" w15:done="0"/>
  <w15:commentEx w15:paraId="77393B25" w15:done="0"/>
  <w15:commentEx w15:paraId="0033921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9E33C" w14:textId="77777777" w:rsidR="00CE170A" w:rsidRDefault="00CE170A">
      <w:r>
        <w:separator/>
      </w:r>
    </w:p>
  </w:endnote>
  <w:endnote w:type="continuationSeparator" w:id="0">
    <w:p w14:paraId="2BE174D1" w14:textId="77777777" w:rsidR="00CE170A" w:rsidRDefault="00CE1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71564" w14:textId="77777777" w:rsidR="00CE170A" w:rsidRDefault="00CE170A">
      <w:r>
        <w:separator/>
      </w:r>
    </w:p>
  </w:footnote>
  <w:footnote w:type="continuationSeparator" w:id="0">
    <w:p w14:paraId="48A2529D" w14:textId="77777777" w:rsidR="00CE170A" w:rsidRDefault="00CE17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227F2" w14:textId="77777777" w:rsidR="006B73A4" w:rsidRDefault="0011029F">
    <w:pPr>
      <w:pStyle w:val="Header"/>
      <w:jc w:val="left"/>
    </w:pPr>
    <w:r>
      <w:rPr>
        <w:noProof/>
      </w:rPr>
      <w:drawing>
        <wp:inline distT="0" distB="0" distL="0" distR="0" wp14:anchorId="4D4647A2" wp14:editId="1C36E8EC">
          <wp:extent cx="1651635" cy="623570"/>
          <wp:effectExtent l="0" t="0" r="0" b="1143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453" cy="625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D3843"/>
    <w:multiLevelType w:val="hybridMultilevel"/>
    <w:tmpl w:val="650C0CFA"/>
    <w:lvl w:ilvl="0" w:tplc="8266F69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FB5BB9"/>
    <w:multiLevelType w:val="multilevel"/>
    <w:tmpl w:val="6EFB5BB9"/>
    <w:lvl w:ilvl="0">
      <w:start w:val="1"/>
      <w:numFmt w:val="bullet"/>
      <w:lvlText w:val=""/>
      <w:lvlJc w:val="left"/>
      <w:pPr>
        <w:ind w:left="12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oNotDisplayPageBoundaries/>
  <w:bordersDoNotSurroundHeader/>
  <w:bordersDoNotSurroundFooter/>
  <w:hideSpellingErrors/>
  <w:hideGrammaticalErrors/>
  <w:proofState w:spelling="clean" w:grammar="clean"/>
  <w:trackRevisions/>
  <w:defaultTabStop w:val="420"/>
  <w:drawingGridVerticalSpacing w:val="20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BD"/>
    <w:rsid w:val="0001382D"/>
    <w:rsid w:val="00016068"/>
    <w:rsid w:val="00030AE5"/>
    <w:rsid w:val="000313FE"/>
    <w:rsid w:val="000377DE"/>
    <w:rsid w:val="00044B0B"/>
    <w:rsid w:val="000459D3"/>
    <w:rsid w:val="00070D8E"/>
    <w:rsid w:val="000942C8"/>
    <w:rsid w:val="00094668"/>
    <w:rsid w:val="00094DDD"/>
    <w:rsid w:val="00095B7A"/>
    <w:rsid w:val="000B061F"/>
    <w:rsid w:val="000D58AE"/>
    <w:rsid w:val="000D60C0"/>
    <w:rsid w:val="000D647D"/>
    <w:rsid w:val="000F1FCD"/>
    <w:rsid w:val="00110034"/>
    <w:rsid w:val="0011029F"/>
    <w:rsid w:val="00124F5B"/>
    <w:rsid w:val="00132CAD"/>
    <w:rsid w:val="0014283C"/>
    <w:rsid w:val="00151EEE"/>
    <w:rsid w:val="001543DA"/>
    <w:rsid w:val="0015603C"/>
    <w:rsid w:val="00167C82"/>
    <w:rsid w:val="00175A42"/>
    <w:rsid w:val="001A17E2"/>
    <w:rsid w:val="001B2367"/>
    <w:rsid w:val="001D4035"/>
    <w:rsid w:val="001E43F6"/>
    <w:rsid w:val="00200EE7"/>
    <w:rsid w:val="0020221E"/>
    <w:rsid w:val="00204670"/>
    <w:rsid w:val="002206FF"/>
    <w:rsid w:val="00225D3C"/>
    <w:rsid w:val="00234192"/>
    <w:rsid w:val="00235D02"/>
    <w:rsid w:val="0024431A"/>
    <w:rsid w:val="002714E3"/>
    <w:rsid w:val="00280318"/>
    <w:rsid w:val="00287945"/>
    <w:rsid w:val="0029434D"/>
    <w:rsid w:val="002B1D6B"/>
    <w:rsid w:val="002B2626"/>
    <w:rsid w:val="002B6169"/>
    <w:rsid w:val="002D2485"/>
    <w:rsid w:val="002D3EC7"/>
    <w:rsid w:val="002E0AA1"/>
    <w:rsid w:val="00305D00"/>
    <w:rsid w:val="00313985"/>
    <w:rsid w:val="00321FA3"/>
    <w:rsid w:val="00322089"/>
    <w:rsid w:val="00323736"/>
    <w:rsid w:val="00332B16"/>
    <w:rsid w:val="003337F0"/>
    <w:rsid w:val="00352AAF"/>
    <w:rsid w:val="003539FA"/>
    <w:rsid w:val="0036618E"/>
    <w:rsid w:val="00367D9E"/>
    <w:rsid w:val="00371784"/>
    <w:rsid w:val="00371ACC"/>
    <w:rsid w:val="00371D1F"/>
    <w:rsid w:val="003A4AE3"/>
    <w:rsid w:val="003B0FD1"/>
    <w:rsid w:val="003B40A2"/>
    <w:rsid w:val="003B4F2C"/>
    <w:rsid w:val="003C28B8"/>
    <w:rsid w:val="003C2FF3"/>
    <w:rsid w:val="003D0126"/>
    <w:rsid w:val="003D42BF"/>
    <w:rsid w:val="00414BF6"/>
    <w:rsid w:val="00424901"/>
    <w:rsid w:val="0044149B"/>
    <w:rsid w:val="00465779"/>
    <w:rsid w:val="00475070"/>
    <w:rsid w:val="00476C1C"/>
    <w:rsid w:val="00484370"/>
    <w:rsid w:val="00495C3E"/>
    <w:rsid w:val="004A2CC5"/>
    <w:rsid w:val="004A7312"/>
    <w:rsid w:val="004D01AD"/>
    <w:rsid w:val="004D457C"/>
    <w:rsid w:val="004E1B2F"/>
    <w:rsid w:val="004E1C42"/>
    <w:rsid w:val="004E6095"/>
    <w:rsid w:val="004F3032"/>
    <w:rsid w:val="004F3FE6"/>
    <w:rsid w:val="0051639E"/>
    <w:rsid w:val="0051760A"/>
    <w:rsid w:val="00527875"/>
    <w:rsid w:val="005339F6"/>
    <w:rsid w:val="00537D1C"/>
    <w:rsid w:val="00554DB4"/>
    <w:rsid w:val="00556F69"/>
    <w:rsid w:val="00557625"/>
    <w:rsid w:val="0056501E"/>
    <w:rsid w:val="005A1070"/>
    <w:rsid w:val="005A3A51"/>
    <w:rsid w:val="005C6319"/>
    <w:rsid w:val="005C644F"/>
    <w:rsid w:val="005D2664"/>
    <w:rsid w:val="005E3FF2"/>
    <w:rsid w:val="005E44FB"/>
    <w:rsid w:val="005E5075"/>
    <w:rsid w:val="006031CC"/>
    <w:rsid w:val="00611614"/>
    <w:rsid w:val="00615DFC"/>
    <w:rsid w:val="00642C30"/>
    <w:rsid w:val="00643951"/>
    <w:rsid w:val="00644CDB"/>
    <w:rsid w:val="00644D29"/>
    <w:rsid w:val="0064545D"/>
    <w:rsid w:val="00646C37"/>
    <w:rsid w:val="0065556E"/>
    <w:rsid w:val="00665093"/>
    <w:rsid w:val="00677AB4"/>
    <w:rsid w:val="00677E9A"/>
    <w:rsid w:val="00686D31"/>
    <w:rsid w:val="006A30E0"/>
    <w:rsid w:val="006B73A4"/>
    <w:rsid w:val="006C1B76"/>
    <w:rsid w:val="006D00E5"/>
    <w:rsid w:val="006D018C"/>
    <w:rsid w:val="006F799A"/>
    <w:rsid w:val="00704BAE"/>
    <w:rsid w:val="007101DE"/>
    <w:rsid w:val="00714CA7"/>
    <w:rsid w:val="00722B39"/>
    <w:rsid w:val="007378BE"/>
    <w:rsid w:val="007533F5"/>
    <w:rsid w:val="0078400D"/>
    <w:rsid w:val="007B18D4"/>
    <w:rsid w:val="007C573E"/>
    <w:rsid w:val="007C5C7A"/>
    <w:rsid w:val="007D08AE"/>
    <w:rsid w:val="007E1249"/>
    <w:rsid w:val="007E6D10"/>
    <w:rsid w:val="00801F35"/>
    <w:rsid w:val="00804B14"/>
    <w:rsid w:val="00812C2C"/>
    <w:rsid w:val="00844CA4"/>
    <w:rsid w:val="008456ED"/>
    <w:rsid w:val="0085290B"/>
    <w:rsid w:val="008613D5"/>
    <w:rsid w:val="00875980"/>
    <w:rsid w:val="00893D18"/>
    <w:rsid w:val="00895765"/>
    <w:rsid w:val="00895B36"/>
    <w:rsid w:val="00897EB9"/>
    <w:rsid w:val="008A3AB9"/>
    <w:rsid w:val="008D05E6"/>
    <w:rsid w:val="008E28FC"/>
    <w:rsid w:val="008F184E"/>
    <w:rsid w:val="00902D4A"/>
    <w:rsid w:val="009037D6"/>
    <w:rsid w:val="00905032"/>
    <w:rsid w:val="00907CF1"/>
    <w:rsid w:val="009133A9"/>
    <w:rsid w:val="00920330"/>
    <w:rsid w:val="00923B14"/>
    <w:rsid w:val="00935823"/>
    <w:rsid w:val="00973FB2"/>
    <w:rsid w:val="00974FAC"/>
    <w:rsid w:val="00977ACF"/>
    <w:rsid w:val="00980448"/>
    <w:rsid w:val="00986A33"/>
    <w:rsid w:val="00986E68"/>
    <w:rsid w:val="009A29A8"/>
    <w:rsid w:val="009A476F"/>
    <w:rsid w:val="009B06C1"/>
    <w:rsid w:val="009B7709"/>
    <w:rsid w:val="009D487D"/>
    <w:rsid w:val="009F3C24"/>
    <w:rsid w:val="009F5168"/>
    <w:rsid w:val="00A2250B"/>
    <w:rsid w:val="00A346A1"/>
    <w:rsid w:val="00A44A56"/>
    <w:rsid w:val="00A45DAC"/>
    <w:rsid w:val="00A5046E"/>
    <w:rsid w:val="00A551A9"/>
    <w:rsid w:val="00A62E88"/>
    <w:rsid w:val="00A67A49"/>
    <w:rsid w:val="00A75067"/>
    <w:rsid w:val="00A87D5C"/>
    <w:rsid w:val="00A928C3"/>
    <w:rsid w:val="00A94E1B"/>
    <w:rsid w:val="00AD1C18"/>
    <w:rsid w:val="00AD439E"/>
    <w:rsid w:val="00AD459F"/>
    <w:rsid w:val="00AD4D00"/>
    <w:rsid w:val="00AE2145"/>
    <w:rsid w:val="00AE6C6D"/>
    <w:rsid w:val="00AF2524"/>
    <w:rsid w:val="00B05D4D"/>
    <w:rsid w:val="00B06E92"/>
    <w:rsid w:val="00B07D62"/>
    <w:rsid w:val="00B15825"/>
    <w:rsid w:val="00B323AC"/>
    <w:rsid w:val="00B3310B"/>
    <w:rsid w:val="00B425B5"/>
    <w:rsid w:val="00B4530F"/>
    <w:rsid w:val="00B510A1"/>
    <w:rsid w:val="00B52DAD"/>
    <w:rsid w:val="00B531C3"/>
    <w:rsid w:val="00B64331"/>
    <w:rsid w:val="00B66FC2"/>
    <w:rsid w:val="00B72615"/>
    <w:rsid w:val="00B74DDF"/>
    <w:rsid w:val="00B824C4"/>
    <w:rsid w:val="00B87C5F"/>
    <w:rsid w:val="00B96574"/>
    <w:rsid w:val="00BA1015"/>
    <w:rsid w:val="00BA3958"/>
    <w:rsid w:val="00BC0584"/>
    <w:rsid w:val="00BF20DA"/>
    <w:rsid w:val="00BF5961"/>
    <w:rsid w:val="00C05543"/>
    <w:rsid w:val="00C10AD3"/>
    <w:rsid w:val="00C10EE2"/>
    <w:rsid w:val="00C1347D"/>
    <w:rsid w:val="00C26ADD"/>
    <w:rsid w:val="00C32CE1"/>
    <w:rsid w:val="00C55938"/>
    <w:rsid w:val="00C71E0F"/>
    <w:rsid w:val="00C80630"/>
    <w:rsid w:val="00C86EC3"/>
    <w:rsid w:val="00CA082E"/>
    <w:rsid w:val="00CA44BF"/>
    <w:rsid w:val="00CB37EC"/>
    <w:rsid w:val="00CC3B77"/>
    <w:rsid w:val="00CC485B"/>
    <w:rsid w:val="00CC7463"/>
    <w:rsid w:val="00CD6BF7"/>
    <w:rsid w:val="00CE0A77"/>
    <w:rsid w:val="00CE1061"/>
    <w:rsid w:val="00CE170A"/>
    <w:rsid w:val="00CE4590"/>
    <w:rsid w:val="00CE7210"/>
    <w:rsid w:val="00CF44CE"/>
    <w:rsid w:val="00D05471"/>
    <w:rsid w:val="00D05E5B"/>
    <w:rsid w:val="00D171E7"/>
    <w:rsid w:val="00D212BB"/>
    <w:rsid w:val="00D270B2"/>
    <w:rsid w:val="00D35479"/>
    <w:rsid w:val="00D453E3"/>
    <w:rsid w:val="00D53EBB"/>
    <w:rsid w:val="00D618DF"/>
    <w:rsid w:val="00D82E9E"/>
    <w:rsid w:val="00D919BD"/>
    <w:rsid w:val="00DA0CC9"/>
    <w:rsid w:val="00DA0D76"/>
    <w:rsid w:val="00DB36F0"/>
    <w:rsid w:val="00DB5094"/>
    <w:rsid w:val="00DB684E"/>
    <w:rsid w:val="00DC0EC7"/>
    <w:rsid w:val="00DD0CAF"/>
    <w:rsid w:val="00DD245E"/>
    <w:rsid w:val="00DD3498"/>
    <w:rsid w:val="00DE52D3"/>
    <w:rsid w:val="00DF40A9"/>
    <w:rsid w:val="00DF648C"/>
    <w:rsid w:val="00E06705"/>
    <w:rsid w:val="00E1761D"/>
    <w:rsid w:val="00E235D9"/>
    <w:rsid w:val="00E361C5"/>
    <w:rsid w:val="00E46850"/>
    <w:rsid w:val="00E54EF5"/>
    <w:rsid w:val="00E575E6"/>
    <w:rsid w:val="00E60ED2"/>
    <w:rsid w:val="00E64D84"/>
    <w:rsid w:val="00E65C93"/>
    <w:rsid w:val="00E816B2"/>
    <w:rsid w:val="00EA720E"/>
    <w:rsid w:val="00EB11D8"/>
    <w:rsid w:val="00EB464E"/>
    <w:rsid w:val="00EB69AD"/>
    <w:rsid w:val="00ED0B27"/>
    <w:rsid w:val="00ED38D3"/>
    <w:rsid w:val="00EE1AD0"/>
    <w:rsid w:val="00EF363F"/>
    <w:rsid w:val="00F01047"/>
    <w:rsid w:val="00F147F8"/>
    <w:rsid w:val="00F25702"/>
    <w:rsid w:val="00F25BC1"/>
    <w:rsid w:val="00F359D7"/>
    <w:rsid w:val="00F36092"/>
    <w:rsid w:val="00F556C7"/>
    <w:rsid w:val="00F72612"/>
    <w:rsid w:val="00F75646"/>
    <w:rsid w:val="00F7600C"/>
    <w:rsid w:val="00F80211"/>
    <w:rsid w:val="00F876FE"/>
    <w:rsid w:val="00F91D3E"/>
    <w:rsid w:val="00F9220E"/>
    <w:rsid w:val="00F92916"/>
    <w:rsid w:val="00F953EB"/>
    <w:rsid w:val="00F975DC"/>
    <w:rsid w:val="00FA08AD"/>
    <w:rsid w:val="00FA12F5"/>
    <w:rsid w:val="00FA416D"/>
    <w:rsid w:val="00FC2960"/>
    <w:rsid w:val="00FD0879"/>
    <w:rsid w:val="00FD2E20"/>
    <w:rsid w:val="00FD5D87"/>
    <w:rsid w:val="00FE590A"/>
    <w:rsid w:val="00FE6810"/>
    <w:rsid w:val="00FF1539"/>
    <w:rsid w:val="033A1E10"/>
    <w:rsid w:val="037E5F91"/>
    <w:rsid w:val="065B54B1"/>
    <w:rsid w:val="06695C06"/>
    <w:rsid w:val="06EF3C7E"/>
    <w:rsid w:val="088A6423"/>
    <w:rsid w:val="09A938B9"/>
    <w:rsid w:val="0BA76127"/>
    <w:rsid w:val="0CAE4C25"/>
    <w:rsid w:val="0F38138E"/>
    <w:rsid w:val="100F14D5"/>
    <w:rsid w:val="11546ECE"/>
    <w:rsid w:val="125A4C66"/>
    <w:rsid w:val="1430286D"/>
    <w:rsid w:val="144A760A"/>
    <w:rsid w:val="14CF147C"/>
    <w:rsid w:val="1530702D"/>
    <w:rsid w:val="162C36DC"/>
    <w:rsid w:val="167E439D"/>
    <w:rsid w:val="17474794"/>
    <w:rsid w:val="19971257"/>
    <w:rsid w:val="1A115059"/>
    <w:rsid w:val="1A16201F"/>
    <w:rsid w:val="1B642A64"/>
    <w:rsid w:val="1D004D00"/>
    <w:rsid w:val="1D8F0017"/>
    <w:rsid w:val="1DD810DD"/>
    <w:rsid w:val="1F0A1EC1"/>
    <w:rsid w:val="252C6C78"/>
    <w:rsid w:val="2591404D"/>
    <w:rsid w:val="26A12875"/>
    <w:rsid w:val="2CA90881"/>
    <w:rsid w:val="2E9A4080"/>
    <w:rsid w:val="31801DCB"/>
    <w:rsid w:val="31C20C62"/>
    <w:rsid w:val="31D7653B"/>
    <w:rsid w:val="354E02DF"/>
    <w:rsid w:val="366F40D8"/>
    <w:rsid w:val="38856C13"/>
    <w:rsid w:val="39CB5B9C"/>
    <w:rsid w:val="3B79723B"/>
    <w:rsid w:val="3C7270B3"/>
    <w:rsid w:val="3E0A1CE7"/>
    <w:rsid w:val="3F2F0280"/>
    <w:rsid w:val="402E329B"/>
    <w:rsid w:val="41E62D9C"/>
    <w:rsid w:val="44014BF7"/>
    <w:rsid w:val="440B1C88"/>
    <w:rsid w:val="44DE5635"/>
    <w:rsid w:val="450F1330"/>
    <w:rsid w:val="453446C6"/>
    <w:rsid w:val="46033211"/>
    <w:rsid w:val="47EC579D"/>
    <w:rsid w:val="4B33786B"/>
    <w:rsid w:val="4B4427DA"/>
    <w:rsid w:val="4E8A5D66"/>
    <w:rsid w:val="4FDF20BA"/>
    <w:rsid w:val="50771E7C"/>
    <w:rsid w:val="508F7FC1"/>
    <w:rsid w:val="55EB2863"/>
    <w:rsid w:val="58224ABA"/>
    <w:rsid w:val="585A22D0"/>
    <w:rsid w:val="59481829"/>
    <w:rsid w:val="59707280"/>
    <w:rsid w:val="597F4ECF"/>
    <w:rsid w:val="5AC21E8F"/>
    <w:rsid w:val="5B593F08"/>
    <w:rsid w:val="5CB9625B"/>
    <w:rsid w:val="5E0F5922"/>
    <w:rsid w:val="5E316ECD"/>
    <w:rsid w:val="626322E9"/>
    <w:rsid w:val="62E35B84"/>
    <w:rsid w:val="63E7052C"/>
    <w:rsid w:val="65720996"/>
    <w:rsid w:val="65F83F17"/>
    <w:rsid w:val="66EB0BE8"/>
    <w:rsid w:val="67831F6C"/>
    <w:rsid w:val="68676133"/>
    <w:rsid w:val="69B305B7"/>
    <w:rsid w:val="6A93040F"/>
    <w:rsid w:val="6C49383D"/>
    <w:rsid w:val="70542CC0"/>
    <w:rsid w:val="709C58AD"/>
    <w:rsid w:val="725674E2"/>
    <w:rsid w:val="72E614A1"/>
    <w:rsid w:val="75CD354A"/>
    <w:rsid w:val="76296948"/>
    <w:rsid w:val="766B0091"/>
    <w:rsid w:val="769C4585"/>
    <w:rsid w:val="783A775A"/>
    <w:rsid w:val="78865946"/>
    <w:rsid w:val="790259BA"/>
    <w:rsid w:val="7923544D"/>
    <w:rsid w:val="7A610425"/>
    <w:rsid w:val="7A7A5B89"/>
    <w:rsid w:val="7DC60E30"/>
    <w:rsid w:val="7DF55198"/>
    <w:rsid w:val="7E1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F9E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A3A51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6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qFormat/>
    <w:pPr>
      <w:ind w:left="1440"/>
      <w:jc w:val="left"/>
    </w:pPr>
    <w:rPr>
      <w:rFonts w:eastAsiaTheme="minorHAns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 w:eastAsia="宋体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  <w:jc w:val="left"/>
    </w:pPr>
    <w:rPr>
      <w:rFonts w:eastAsiaTheme="minorHAns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  <w:jc w:val="left"/>
    </w:pPr>
    <w:rPr>
      <w:rFonts w:eastAsiaTheme="minorHAns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Pr>
      <w:rFonts w:ascii="宋体" w:eastAsia="宋体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047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047"/>
    <w:rPr>
      <w:rFonts w:ascii="宋体" w:hAnsiTheme="minorHAnsi" w:cstheme="minorBidi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484370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B7261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54DB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D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DB4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D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DB4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image" Target="media/image6.emf"/><Relationship Id="rId21" Type="http://schemas.openxmlformats.org/officeDocument/2006/relationships/oleObject" Target="embeddings/oleObject5.bin"/><Relationship Id="rId22" Type="http://schemas.openxmlformats.org/officeDocument/2006/relationships/image" Target="media/image7.emf"/><Relationship Id="rId23" Type="http://schemas.openxmlformats.org/officeDocument/2006/relationships/oleObject" Target="embeddings/oleObject6.bin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emf"/><Relationship Id="rId13" Type="http://schemas.openxmlformats.org/officeDocument/2006/relationships/oleObject" Target="embeddings/oleObject2.bin"/><Relationship Id="rId14" Type="http://schemas.openxmlformats.org/officeDocument/2006/relationships/comments" Target="comments.xml"/><Relationship Id="rId15" Type="http://schemas.microsoft.com/office/2011/relationships/commentsExtended" Target="commentsExtended.xml"/><Relationship Id="rId16" Type="http://schemas.openxmlformats.org/officeDocument/2006/relationships/image" Target="media/image4.emf"/><Relationship Id="rId17" Type="http://schemas.openxmlformats.org/officeDocument/2006/relationships/oleObject" Target="embeddings/oleObject3.bin"/><Relationship Id="rId18" Type="http://schemas.openxmlformats.org/officeDocument/2006/relationships/image" Target="media/image5.emf"/><Relationship Id="rId1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C7922-DD5A-1241-B55F-D2F4BA5C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656</Words>
  <Characters>3740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ChongQin Bmbim Ltd.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wuhua0904@126.com</dc:creator>
  <cp:lastModifiedBy>Albert Mao</cp:lastModifiedBy>
  <cp:revision>40</cp:revision>
  <dcterms:created xsi:type="dcterms:W3CDTF">2016-07-07T07:19:00Z</dcterms:created>
  <dcterms:modified xsi:type="dcterms:W3CDTF">2017-07-13T09:50:00Z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